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83698" w14:textId="372C9F86" w:rsidR="008A5BF7" w:rsidRPr="00885EF3" w:rsidRDefault="008E7DAE" w:rsidP="008E7DAE">
      <w:pPr>
        <w:bidi/>
        <w:jc w:val="center"/>
        <w:rPr>
          <w:rFonts w:ascii="David" w:hAnsi="David" w:cs="David"/>
          <w:b/>
          <w:bCs/>
          <w:sz w:val="24"/>
          <w:szCs w:val="24"/>
          <w:u w:val="single"/>
          <w:rtl/>
        </w:rPr>
      </w:pPr>
      <w:r w:rsidRPr="00885EF3">
        <w:rPr>
          <w:rFonts w:ascii="David" w:hAnsi="David" w:cs="David"/>
          <w:b/>
          <w:bCs/>
          <w:sz w:val="24"/>
          <w:szCs w:val="24"/>
          <w:u w:val="single"/>
          <w:rtl/>
        </w:rPr>
        <w:t xml:space="preserve">רטוב 1 </w:t>
      </w:r>
      <w:ins w:id="0" w:author="amir belder" w:date="2020-05-12T20:57:00Z">
        <w:r w:rsidR="008D4DC2">
          <w:rPr>
            <w:rFonts w:ascii="David" w:hAnsi="David" w:cs="David"/>
            <w:b/>
            <w:bCs/>
            <w:sz w:val="24"/>
            <w:szCs w:val="24"/>
            <w:u w:val="single"/>
            <w:rtl/>
          </w:rPr>
          <w:t>-</w:t>
        </w:r>
      </w:ins>
      <w:r w:rsidRPr="00885EF3">
        <w:rPr>
          <w:rFonts w:ascii="David" w:hAnsi="David" w:cs="David"/>
          <w:b/>
          <w:bCs/>
          <w:sz w:val="24"/>
          <w:szCs w:val="24"/>
          <w:u w:val="single"/>
          <w:rtl/>
        </w:rPr>
        <w:t xml:space="preserve"> </w:t>
      </w:r>
      <w:r w:rsidRPr="00885EF3">
        <w:rPr>
          <w:rFonts w:ascii="David" w:hAnsi="David" w:cs="David"/>
          <w:b/>
          <w:bCs/>
          <w:sz w:val="24"/>
          <w:szCs w:val="24"/>
          <w:u w:val="single"/>
        </w:rPr>
        <w:t>NLP</w:t>
      </w:r>
    </w:p>
    <w:p w14:paraId="2DB7E106" w14:textId="433A292A" w:rsidR="008E7DAE" w:rsidRPr="008E7DAE" w:rsidRDefault="008D4DC2" w:rsidP="00D028CE">
      <w:pPr>
        <w:bidi/>
        <w:rPr>
          <w:rFonts w:ascii="David" w:hAnsi="David" w:cs="David"/>
          <w:sz w:val="24"/>
          <w:szCs w:val="24"/>
          <w:rtl/>
        </w:rPr>
      </w:pPr>
      <w:r>
        <w:rPr>
          <w:rFonts w:ascii="David" w:hAnsi="David" w:cs="David" w:hint="cs"/>
          <w:sz w:val="24"/>
          <w:szCs w:val="24"/>
          <w:rtl/>
        </w:rPr>
        <w:t xml:space="preserve">מגישים: </w:t>
      </w:r>
      <w:r w:rsidR="008E7DAE" w:rsidRPr="008E7DAE">
        <w:rPr>
          <w:rFonts w:ascii="David" w:hAnsi="David" w:cs="David"/>
          <w:sz w:val="24"/>
          <w:szCs w:val="24"/>
          <w:rtl/>
        </w:rPr>
        <w:t>אמיר</w:t>
      </w:r>
      <w:r w:rsidR="005566A5">
        <w:rPr>
          <w:rFonts w:ascii="David" w:hAnsi="David" w:cs="David"/>
          <w:sz w:val="24"/>
          <w:szCs w:val="24"/>
        </w:rPr>
        <w:t xml:space="preserve"> </w:t>
      </w:r>
      <w:r w:rsidR="008E7DAE" w:rsidRPr="008E7DAE">
        <w:rPr>
          <w:rFonts w:ascii="David" w:hAnsi="David" w:cs="David"/>
          <w:sz w:val="24"/>
          <w:szCs w:val="24"/>
          <w:rtl/>
        </w:rPr>
        <w:t xml:space="preserve">בלדר </w:t>
      </w:r>
      <w:r>
        <w:rPr>
          <w:rFonts w:ascii="David" w:hAnsi="David" w:cs="David" w:hint="cs"/>
          <w:sz w:val="24"/>
          <w:szCs w:val="24"/>
          <w:rtl/>
        </w:rPr>
        <w:t>-</w:t>
      </w:r>
      <w:r w:rsidRPr="008E7DAE">
        <w:rPr>
          <w:rFonts w:ascii="David" w:hAnsi="David" w:cs="David"/>
          <w:sz w:val="24"/>
          <w:szCs w:val="24"/>
          <w:rtl/>
        </w:rPr>
        <w:t xml:space="preserve"> </w:t>
      </w:r>
      <w:r w:rsidR="008E7DAE" w:rsidRPr="008E7DAE">
        <w:rPr>
          <w:rFonts w:ascii="David" w:hAnsi="David" w:cs="David"/>
          <w:sz w:val="24"/>
          <w:szCs w:val="24"/>
          <w:rtl/>
        </w:rPr>
        <w:t>204179659</w:t>
      </w:r>
      <w:r w:rsidR="005566A5">
        <w:rPr>
          <w:rFonts w:ascii="David" w:hAnsi="David" w:cs="David" w:hint="cs"/>
          <w:sz w:val="24"/>
          <w:szCs w:val="24"/>
          <w:rtl/>
        </w:rPr>
        <w:t xml:space="preserve"> , </w:t>
      </w:r>
      <w:r w:rsidR="005566A5" w:rsidRPr="008E7DAE">
        <w:rPr>
          <w:rFonts w:ascii="David" w:hAnsi="David" w:cs="David"/>
          <w:sz w:val="24"/>
          <w:szCs w:val="24"/>
          <w:rtl/>
        </w:rPr>
        <w:t xml:space="preserve">רועי גנץ </w:t>
      </w:r>
      <w:r>
        <w:rPr>
          <w:rFonts w:ascii="David" w:hAnsi="David" w:cs="David"/>
          <w:sz w:val="24"/>
          <w:szCs w:val="24"/>
          <w:rtl/>
        </w:rPr>
        <w:t>-</w:t>
      </w:r>
      <w:r w:rsidR="005566A5" w:rsidRPr="008E7DAE">
        <w:rPr>
          <w:rFonts w:ascii="David" w:hAnsi="David" w:cs="David"/>
          <w:sz w:val="24"/>
          <w:szCs w:val="24"/>
          <w:rtl/>
        </w:rPr>
        <w:t xml:space="preserve"> </w:t>
      </w:r>
      <w:r w:rsidR="005566A5">
        <w:rPr>
          <w:rFonts w:ascii="David" w:hAnsi="David" w:cs="David"/>
          <w:sz w:val="24"/>
          <w:szCs w:val="24"/>
        </w:rPr>
        <w:t>204506349</w:t>
      </w:r>
    </w:p>
    <w:p w14:paraId="2EA41524" w14:textId="02C36BF9" w:rsidR="008E7DAE" w:rsidRPr="00823A7E" w:rsidRDefault="008E7DAE" w:rsidP="008E7DAE">
      <w:pPr>
        <w:bidi/>
        <w:rPr>
          <w:rFonts w:ascii="David" w:hAnsi="David" w:cs="David"/>
          <w:b/>
          <w:bCs/>
          <w:sz w:val="24"/>
          <w:szCs w:val="24"/>
          <w:u w:val="single"/>
          <w:rtl/>
        </w:rPr>
      </w:pPr>
      <w:r w:rsidRPr="00823A7E">
        <w:rPr>
          <w:rFonts w:ascii="David" w:hAnsi="David" w:cs="David" w:hint="cs"/>
          <w:b/>
          <w:bCs/>
          <w:sz w:val="24"/>
          <w:szCs w:val="24"/>
          <w:u w:val="single"/>
          <w:rtl/>
        </w:rPr>
        <w:t xml:space="preserve">אימון </w:t>
      </w:r>
    </w:p>
    <w:p w14:paraId="1E11EF4C" w14:textId="4561815A" w:rsidR="00890CEB" w:rsidRPr="00890CEB" w:rsidRDefault="00890CEB" w:rsidP="00890CEB">
      <w:pPr>
        <w:bidi/>
        <w:rPr>
          <w:rFonts w:ascii="David" w:hAnsi="David" w:cs="David"/>
          <w:sz w:val="24"/>
          <w:szCs w:val="24"/>
          <w:rtl/>
        </w:rPr>
      </w:pPr>
      <w:r>
        <w:rPr>
          <w:rFonts w:ascii="David" w:hAnsi="David" w:cs="David" w:hint="cs"/>
          <w:sz w:val="24"/>
          <w:szCs w:val="24"/>
          <w:u w:val="single"/>
          <w:rtl/>
        </w:rPr>
        <w:t>מודל 1</w:t>
      </w:r>
    </w:p>
    <w:p w14:paraId="29B1A5B1" w14:textId="21D50B3D" w:rsidR="005566A5" w:rsidRDefault="005566A5" w:rsidP="00D028CE">
      <w:pPr>
        <w:bidi/>
        <w:rPr>
          <w:rFonts w:ascii="David" w:hAnsi="David" w:cs="David"/>
          <w:i/>
          <w:sz w:val="24"/>
          <w:szCs w:val="24"/>
          <w:rtl/>
        </w:rPr>
      </w:pPr>
      <w:r>
        <w:rPr>
          <w:rFonts w:ascii="David" w:hAnsi="David" w:cs="David" w:hint="cs"/>
          <w:sz w:val="24"/>
          <w:szCs w:val="24"/>
          <w:rtl/>
        </w:rPr>
        <w:t xml:space="preserve">ראשית, בנינו את המודל שלנו בהתבסס על תכונות  </w:t>
      </w:r>
      <m:oMath>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100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105</m:t>
            </m:r>
          </m:sub>
        </m:sSub>
      </m:oMath>
      <w:r>
        <w:rPr>
          <w:rFonts w:ascii="David" w:eastAsiaTheme="minorEastAsia" w:hAnsi="David" w:cs="David" w:hint="cs"/>
          <w:sz w:val="24"/>
          <w:szCs w:val="24"/>
          <w:rtl/>
        </w:rPr>
        <w:t>, בהתאם להנחיות התרגיל</w:t>
      </w:r>
      <w:r w:rsidR="000B05E1">
        <w:rPr>
          <w:rFonts w:ascii="David" w:eastAsiaTheme="minorEastAsia" w:hAnsi="David" w:cs="David" w:hint="cs"/>
          <w:sz w:val="24"/>
          <w:szCs w:val="24"/>
          <w:rtl/>
        </w:rPr>
        <w:t>.</w:t>
      </w:r>
      <w:r w:rsidR="000B05E1" w:rsidDel="000B05E1">
        <w:rPr>
          <w:rFonts w:ascii="David" w:eastAsiaTheme="minorEastAsia" w:hAnsi="David" w:cs="David"/>
          <w:sz w:val="24"/>
          <w:szCs w:val="24"/>
          <w:rtl/>
        </w:rPr>
        <w:t xml:space="preserve"> </w:t>
      </w:r>
    </w:p>
    <w:p w14:paraId="728F618A" w14:textId="29D3A4C7" w:rsidR="007C402E" w:rsidRDefault="007C402E" w:rsidP="007C402E">
      <w:pPr>
        <w:bidi/>
        <w:jc w:val="both"/>
        <w:rPr>
          <w:rFonts w:ascii="David" w:eastAsiaTheme="minorEastAsia" w:hAnsi="David" w:cs="David"/>
          <w:i/>
          <w:sz w:val="24"/>
          <w:szCs w:val="24"/>
          <w:rtl/>
        </w:rPr>
      </w:pPr>
      <w:r>
        <w:rPr>
          <w:rFonts w:ascii="David" w:eastAsiaTheme="minorEastAsia" w:hAnsi="David" w:cs="David" w:hint="cs"/>
          <w:i/>
          <w:sz w:val="24"/>
          <w:szCs w:val="24"/>
          <w:rtl/>
        </w:rPr>
        <w:t>כדי לשפר את הביצועים, הוספנו את התכוניות הבאות:</w:t>
      </w:r>
      <w:r w:rsidR="000C7BA5">
        <w:rPr>
          <w:rFonts w:ascii="David" w:eastAsiaTheme="minorEastAsia" w:hAnsi="David" w:cs="David"/>
          <w:i/>
          <w:sz w:val="24"/>
          <w:szCs w:val="24"/>
        </w:rPr>
        <w:t xml:space="preserve"> </w:t>
      </w:r>
    </w:p>
    <w:p w14:paraId="019DEEA3" w14:textId="77777777" w:rsidR="007C402E" w:rsidRPr="007F6BA6" w:rsidRDefault="00FC08AC" w:rsidP="007C402E">
      <w:pPr>
        <w:bidi/>
        <w:rPr>
          <w:rFonts w:ascii="David"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106</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previous word </m:t>
                </m:r>
                <m:sSub>
                  <m:sSubPr>
                    <m:ctrlPr>
                      <w:rPr>
                        <w:rFonts w:ascii="Cambria Math" w:hAnsi="Cambria Math" w:cs="David"/>
                        <w:i/>
                        <w:sz w:val="16"/>
                        <w:szCs w:val="16"/>
                        <w:vertAlign w:val="subscript"/>
                      </w:rPr>
                    </m:ctrlPr>
                  </m:sSubPr>
                  <m:e>
                    <m:r>
                      <w:rPr>
                        <w:rFonts w:ascii="Cambria Math" w:hAnsi="Cambria Math" w:cs="David"/>
                        <w:sz w:val="16"/>
                        <w:szCs w:val="16"/>
                        <w:vertAlign w:val="subscript"/>
                      </w:rPr>
                      <m:t>w</m:t>
                    </m:r>
                  </m:e>
                  <m:sub>
                    <m:r>
                      <w:rPr>
                        <w:rFonts w:ascii="Cambria Math" w:hAnsi="Cambria Math" w:cs="David"/>
                        <w:sz w:val="16"/>
                        <w:szCs w:val="16"/>
                        <w:vertAlign w:val="subscript"/>
                      </w:rPr>
                      <m:t>i-1</m:t>
                    </m:r>
                  </m:sub>
                </m:sSub>
                <m:r>
                  <w:rPr>
                    <w:rFonts w:ascii="Cambria Math" w:hAnsi="Cambria Math" w:cs="David"/>
                    <w:sz w:val="16"/>
                    <w:szCs w:val="16"/>
                    <w:vertAlign w:val="subscript"/>
                  </w:rPr>
                  <m:t xml:space="preserve">, and t=V_t </m:t>
                </m:r>
              </m:e>
            </m:mr>
            <m:mr>
              <m:e>
                <m:r>
                  <w:rPr>
                    <w:rFonts w:ascii="Cambria Math" w:hAnsi="Cambria Math" w:cs="David"/>
                    <w:sz w:val="16"/>
                    <w:szCs w:val="16"/>
                    <w:vertAlign w:val="subscript"/>
                  </w:rPr>
                  <m:t>0 otherwise</m:t>
                </m:r>
              </m:e>
            </m:mr>
          </m:m>
        </m:oMath>
      </m:oMathPara>
    </w:p>
    <w:p w14:paraId="22D88E4D" w14:textId="77777777" w:rsidR="007C402E" w:rsidRPr="007F6BA6" w:rsidRDefault="007C402E" w:rsidP="007C402E">
      <w:pPr>
        <w:bidi/>
        <w:jc w:val="both"/>
        <w:rPr>
          <w:rFonts w:ascii="David" w:eastAsiaTheme="minorEastAsia" w:hAnsi="David" w:cs="David"/>
          <w:i/>
          <w:sz w:val="16"/>
          <w:szCs w:val="16"/>
        </w:rPr>
      </w:pPr>
    </w:p>
    <w:p w14:paraId="68D7E475" w14:textId="77777777" w:rsidR="007C402E" w:rsidRPr="007F6BA6" w:rsidRDefault="00FC08AC" w:rsidP="007C402E">
      <w:pPr>
        <w:bidi/>
        <w:rPr>
          <w:rFonts w:ascii="David"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start_capital</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the first letter is a capital letter and t=V_t </m:t>
                </m:r>
              </m:e>
            </m:mr>
            <m:mr>
              <m:e>
                <m:r>
                  <w:rPr>
                    <w:rFonts w:ascii="Cambria Math" w:hAnsi="Cambria Math" w:cs="David"/>
                    <w:sz w:val="16"/>
                    <w:szCs w:val="16"/>
                    <w:vertAlign w:val="subscript"/>
                  </w:rPr>
                  <m:t>0 otherwise</m:t>
                </m:r>
              </m:e>
            </m:mr>
          </m:m>
        </m:oMath>
      </m:oMathPara>
    </w:p>
    <w:p w14:paraId="3D644298" w14:textId="77777777" w:rsidR="007C402E" w:rsidRPr="007F6BA6" w:rsidRDefault="007C402E" w:rsidP="007C402E">
      <w:pPr>
        <w:bidi/>
        <w:rPr>
          <w:rFonts w:ascii="David" w:hAnsi="David" w:cs="David"/>
          <w:sz w:val="16"/>
          <w:szCs w:val="16"/>
          <w:rtl/>
        </w:rPr>
      </w:pPr>
    </w:p>
    <w:p w14:paraId="4A5B9A88" w14:textId="77777777" w:rsidR="007C402E" w:rsidRPr="007F6BA6" w:rsidRDefault="00FC08AC" w:rsidP="007C402E">
      <w:pPr>
        <w:bidi/>
        <w:rPr>
          <w:rFonts w:ascii="David"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all_capital</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all the letters are capital letters and t=V_t </m:t>
                </m:r>
              </m:e>
            </m:mr>
            <m:mr>
              <m:e>
                <m:r>
                  <w:rPr>
                    <w:rFonts w:ascii="Cambria Math" w:hAnsi="Cambria Math" w:cs="David"/>
                    <w:sz w:val="16"/>
                    <w:szCs w:val="16"/>
                    <w:vertAlign w:val="subscript"/>
                  </w:rPr>
                  <m:t>0 otherwise</m:t>
                </m:r>
              </m:e>
            </m:mr>
          </m:m>
        </m:oMath>
      </m:oMathPara>
    </w:p>
    <w:p w14:paraId="37444107" w14:textId="77777777" w:rsidR="007C402E" w:rsidRPr="007F6BA6" w:rsidRDefault="007C402E" w:rsidP="007C402E">
      <w:pPr>
        <w:bidi/>
        <w:rPr>
          <w:rFonts w:ascii="David" w:hAnsi="David" w:cs="David"/>
          <w:sz w:val="16"/>
          <w:szCs w:val="16"/>
          <w:rtl/>
        </w:rPr>
      </w:pPr>
    </w:p>
    <w:p w14:paraId="507F796A" w14:textId="77777777" w:rsidR="007C402E" w:rsidRPr="007F6BA6" w:rsidRDefault="00FC08AC" w:rsidP="007C402E">
      <w:pPr>
        <w:bidi/>
        <w:rPr>
          <w:rFonts w:ascii="David" w:eastAsiaTheme="minorEastAsia" w:hAnsi="David" w:cs="David"/>
          <w:sz w:val="16"/>
          <w:szCs w:val="16"/>
          <w:vertAlign w:val="subscript"/>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is_numeric</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word contains numbers and t=V_t </m:t>
                </m:r>
              </m:e>
            </m:mr>
            <m:mr>
              <m:e>
                <m:r>
                  <w:rPr>
                    <w:rFonts w:ascii="Cambria Math" w:hAnsi="Cambria Math" w:cs="David"/>
                    <w:sz w:val="16"/>
                    <w:szCs w:val="16"/>
                    <w:vertAlign w:val="subscript"/>
                  </w:rPr>
                  <m:t>0 otherwise</m:t>
                </m:r>
              </m:e>
            </m:mr>
          </m:m>
        </m:oMath>
      </m:oMathPara>
    </w:p>
    <w:p w14:paraId="1027F515" w14:textId="501052CB" w:rsidR="007C402E" w:rsidRPr="007F6BA6" w:rsidRDefault="00FC08AC" w:rsidP="007F6BA6">
      <w:pPr>
        <w:bidi/>
        <w:rPr>
          <w:rFonts w:ascii="David" w:hAnsi="David" w:cs="David"/>
          <w:sz w:val="16"/>
          <w:szCs w:val="16"/>
          <w:vertAlign w:val="subscript"/>
          <w:rtl/>
        </w:rPr>
      </w:pPr>
      <m:oMathPara>
        <m:oMath>
          <m:sSub>
            <m:sSubPr>
              <m:ctrlPr>
                <w:rPr>
                  <w:rFonts w:ascii="Cambria Math" w:hAnsi="Cambria Math" w:cs="David"/>
                  <w:i/>
                  <w:sz w:val="16"/>
                  <w:szCs w:val="16"/>
                  <w:vertAlign w:val="subscript"/>
                </w:rPr>
              </m:ctrlPr>
            </m:sSubPr>
            <m:e>
              <m:r>
                <w:rPr>
                  <w:rFonts w:ascii="Cambria Math" w:hAnsi="Cambria Math" w:cs="David"/>
                  <w:sz w:val="16"/>
                  <w:szCs w:val="16"/>
                  <w:vertAlign w:val="subscript"/>
                </w:rPr>
                <m:t>f</m:t>
              </m:r>
            </m:e>
            <m:sub>
              <m:r>
                <w:rPr>
                  <w:rFonts w:ascii="Cambria Math" w:hAnsi="Cambria Math" w:cs="David"/>
                  <w:sz w:val="16"/>
                  <w:szCs w:val="16"/>
                  <w:vertAlign w:val="subscript"/>
                </w:rPr>
                <m:t>contains_hyphen</m:t>
              </m:r>
            </m:sub>
          </m:sSub>
          <m:r>
            <w:rPr>
              <w:rFonts w:ascii="Cambria Math" w:hAnsi="Cambria Math" w:cs="David"/>
              <w:sz w:val="16"/>
              <w:szCs w:val="16"/>
              <w:vertAlign w:val="subscript"/>
            </w:rPr>
            <m:t xml:space="preserve">(h, t)= </m:t>
          </m:r>
          <m:m>
            <m:mPr>
              <m:mcs>
                <m:mc>
                  <m:mcPr>
                    <m:count m:val="1"/>
                    <m:mcJc m:val="center"/>
                  </m:mcPr>
                </m:mc>
              </m:mcs>
              <m:ctrlPr>
                <w:rPr>
                  <w:rFonts w:ascii="Cambria Math" w:hAnsi="Cambria Math" w:cs="David"/>
                  <w:i/>
                  <w:sz w:val="16"/>
                  <w:szCs w:val="16"/>
                  <w:vertAlign w:val="subscript"/>
                </w:rPr>
              </m:ctrlPr>
            </m:mPr>
            <m:mr>
              <m:e>
                <m:r>
                  <w:rPr>
                    <w:rFonts w:ascii="Cambria Math" w:hAnsi="Cambria Math" w:cs="David"/>
                    <w:sz w:val="16"/>
                    <w:szCs w:val="16"/>
                    <w:vertAlign w:val="subscript"/>
                  </w:rPr>
                  <m:t xml:space="preserve">1 if word contains hyphen and t=V_t </m:t>
                </m:r>
              </m:e>
            </m:mr>
            <m:mr>
              <m:e>
                <m:r>
                  <w:rPr>
                    <w:rFonts w:ascii="Cambria Math" w:hAnsi="Cambria Math" w:cs="David"/>
                    <w:sz w:val="16"/>
                    <w:szCs w:val="16"/>
                    <w:vertAlign w:val="subscript"/>
                  </w:rPr>
                  <m:t>0 otherwise</m:t>
                </m:r>
              </m:e>
            </m:mr>
          </m:m>
        </m:oMath>
      </m:oMathPara>
    </w:p>
    <w:p w14:paraId="4770828E" w14:textId="5E6D7943" w:rsidR="00B84552" w:rsidRPr="00D60328" w:rsidRDefault="008D4DC2" w:rsidP="00EC38D0">
      <w:pPr>
        <w:bidi/>
        <w:jc w:val="both"/>
        <w:rPr>
          <w:rFonts w:ascii="David" w:hAnsi="David" w:cs="David"/>
          <w:sz w:val="24"/>
          <w:szCs w:val="24"/>
        </w:rPr>
      </w:pPr>
      <w:r>
        <w:rPr>
          <w:rFonts w:ascii="David" w:eastAsiaTheme="minorEastAsia" w:hAnsi="David" w:cs="David" w:hint="cs"/>
          <w:i/>
          <w:sz w:val="24"/>
          <w:szCs w:val="24"/>
          <w:rtl/>
        </w:rPr>
        <w:t xml:space="preserve">עבור כל אחת מבין התכוניות, </w:t>
      </w:r>
      <w:r w:rsidR="00F12B48">
        <w:rPr>
          <w:rFonts w:ascii="David" w:eastAsiaTheme="minorEastAsia" w:hAnsi="David" w:cs="David" w:hint="cs"/>
          <w:i/>
          <w:sz w:val="24"/>
          <w:szCs w:val="24"/>
          <w:rtl/>
        </w:rPr>
        <w:t>בדקנו שהיא אכן משפרת את הביצועים על קבוצת ההערכה</w:t>
      </w:r>
      <w:r>
        <w:rPr>
          <w:rFonts w:ascii="David" w:eastAsiaTheme="minorEastAsia" w:hAnsi="David" w:cs="David" w:hint="cs"/>
          <w:i/>
          <w:sz w:val="24"/>
          <w:szCs w:val="24"/>
          <w:rtl/>
        </w:rPr>
        <w:t xml:space="preserve"> טרם הוספתה</w:t>
      </w:r>
      <w:r w:rsidR="00F12B48">
        <w:rPr>
          <w:rFonts w:ascii="David" w:eastAsiaTheme="minorEastAsia" w:hAnsi="David" w:cs="David" w:hint="cs"/>
          <w:i/>
          <w:sz w:val="24"/>
          <w:szCs w:val="24"/>
          <w:rtl/>
        </w:rPr>
        <w:t xml:space="preserve">. </w:t>
      </w:r>
      <w:r w:rsidR="006F20CE">
        <w:rPr>
          <w:rFonts w:ascii="David" w:eastAsiaTheme="minorEastAsia" w:hAnsi="David" w:cs="David" w:hint="cs"/>
          <w:i/>
          <w:sz w:val="24"/>
          <w:szCs w:val="24"/>
          <w:rtl/>
        </w:rPr>
        <w:t xml:space="preserve">כמו כן, ההשראה לתכונות הללו הגיע מפרק 8 בספר </w:t>
      </w:r>
      <w:r w:rsidR="006F20CE">
        <w:t>Speech and Language Processing</w:t>
      </w:r>
      <w:r w:rsidR="006F20CE">
        <w:rPr>
          <w:rFonts w:hint="cs"/>
          <w:rtl/>
        </w:rPr>
        <w:t xml:space="preserve"> מאת </w:t>
      </w:r>
      <w:r w:rsidR="006F20CE">
        <w:t xml:space="preserve">.Daniel </w:t>
      </w:r>
      <w:proofErr w:type="spellStart"/>
      <w:r w:rsidR="006F20CE">
        <w:t>Jurafsky</w:t>
      </w:r>
      <w:proofErr w:type="spellEnd"/>
      <w:r w:rsidR="006F20CE">
        <w:t xml:space="preserve"> &amp; James H. Martin</w:t>
      </w:r>
      <w:r w:rsidR="00D60328">
        <w:rPr>
          <w:rFonts w:hint="cs"/>
          <w:rtl/>
        </w:rPr>
        <w:t xml:space="preserve"> </w:t>
      </w:r>
      <w:r w:rsidR="00D60328" w:rsidRPr="00D60328">
        <w:rPr>
          <w:rFonts w:ascii="David" w:hAnsi="David" w:cs="David"/>
          <w:sz w:val="24"/>
          <w:szCs w:val="24"/>
          <w:rtl/>
        </w:rPr>
        <w:t>תכוניות אלו נועדו בכדי ללמד את המודל לנתח את המבנה התחבירי והסינטקטי של המילים השונות ולהיעזר בהם לצורך תיוג נכון.</w:t>
      </w:r>
    </w:p>
    <w:p w14:paraId="2CECF3F1" w14:textId="35A75601" w:rsidR="00B84552" w:rsidRDefault="00B84552" w:rsidP="00B84552">
      <w:pPr>
        <w:bidi/>
        <w:jc w:val="both"/>
        <w:rPr>
          <w:rFonts w:ascii="David" w:eastAsiaTheme="minorEastAsia" w:hAnsi="David" w:cs="David"/>
          <w:i/>
          <w:sz w:val="24"/>
          <w:szCs w:val="24"/>
          <w:rtl/>
        </w:rPr>
      </w:pPr>
      <w:r w:rsidRPr="00CE1867">
        <w:rPr>
          <w:rFonts w:ascii="David" w:hAnsi="David" w:cs="David" w:hint="cs"/>
          <w:i/>
          <w:sz w:val="24"/>
          <w:szCs w:val="24"/>
          <w:rtl/>
        </w:rPr>
        <w:t xml:space="preserve">הגדרנו את וקטור ההיסטוריה באופן הבא - </w:t>
      </w:r>
      <m:oMath>
        <m:r>
          <w:rPr>
            <w:rFonts w:ascii="Cambria Math" w:hAnsi="Cambria Math" w:cs="David"/>
            <w:sz w:val="24"/>
            <w:szCs w:val="24"/>
          </w:rPr>
          <m:t>h=&lt;</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i-2</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i-1</m:t>
            </m:r>
          </m:sub>
        </m:sSub>
        <m:r>
          <w:rPr>
            <w:rFonts w:ascii="Cambria Math" w:hAnsi="Cambria Math" w:cs="David"/>
            <w:sz w:val="24"/>
            <w:szCs w:val="24"/>
          </w:rPr>
          <m:t>,t,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i-1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i+1</m:t>
            </m:r>
          </m:sub>
        </m:sSub>
        <m:r>
          <w:rPr>
            <w:rFonts w:ascii="Cambria Math" w:hAnsi="Cambria Math" w:cs="David"/>
            <w:sz w:val="24"/>
            <w:szCs w:val="24"/>
          </w:rPr>
          <m:t>&gt;</m:t>
        </m:r>
      </m:oMath>
      <w:r w:rsidRPr="00CE1867">
        <w:rPr>
          <w:rFonts w:ascii="David" w:eastAsiaTheme="minorEastAsia" w:hAnsi="David" w:cs="David" w:hint="cs"/>
          <w:i/>
          <w:sz w:val="24"/>
          <w:szCs w:val="24"/>
          <w:rtl/>
        </w:rPr>
        <w:t xml:space="preserve">. עבור תכוניות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102</m:t>
            </m:r>
          </m:sub>
        </m:sSub>
      </m:oMath>
      <w:r w:rsidRPr="00CE1867">
        <w:rPr>
          <w:rFonts w:ascii="David" w:eastAsiaTheme="minorEastAsia" w:hAnsi="David" w:cs="David" w:hint="cs"/>
          <w:i/>
          <w:sz w:val="24"/>
          <w:szCs w:val="24"/>
          <w:rtl/>
        </w:rPr>
        <w:t xml:space="preserve"> נעזרנו בכל התחיליות והסופיות בגדלים 1-4. </w:t>
      </w:r>
      <w:r w:rsidR="00D60328">
        <w:rPr>
          <w:rFonts w:ascii="David" w:eastAsiaTheme="minorEastAsia" w:hAnsi="David" w:cs="David" w:hint="cs"/>
          <w:i/>
          <w:sz w:val="24"/>
          <w:szCs w:val="24"/>
          <w:rtl/>
        </w:rPr>
        <w:t xml:space="preserve">בנוסף, </w:t>
      </w:r>
      <w:r w:rsidRPr="00CE1867">
        <w:rPr>
          <w:rFonts w:ascii="David" w:eastAsiaTheme="minorEastAsia" w:hAnsi="David" w:cs="David" w:hint="cs"/>
          <w:i/>
          <w:sz w:val="24"/>
          <w:szCs w:val="24"/>
          <w:rtl/>
        </w:rPr>
        <w:t>עבור כל תכונית אפשרית, ספרנו את מספר המופעים שלה במסמך האימון שלנו ו</w:t>
      </w:r>
      <w:r w:rsidR="00D60328">
        <w:rPr>
          <w:rFonts w:ascii="David" w:eastAsiaTheme="minorEastAsia" w:hAnsi="David" w:cs="David" w:hint="cs"/>
          <w:i/>
          <w:sz w:val="24"/>
          <w:szCs w:val="24"/>
          <w:rtl/>
        </w:rPr>
        <w:t>לבסוף השתמשנו</w:t>
      </w:r>
      <w:r w:rsidRPr="00CE1867">
        <w:rPr>
          <w:rFonts w:ascii="David" w:eastAsiaTheme="minorEastAsia" w:hAnsi="David" w:cs="David" w:hint="cs"/>
          <w:i/>
          <w:sz w:val="24"/>
          <w:szCs w:val="24"/>
          <w:rtl/>
        </w:rPr>
        <w:t xml:space="preserve"> בתכוניות שמספר המופעים שלהן עבר ערך סף מסוים, </w:t>
      </w:r>
      <m:oMath>
        <m:r>
          <w:rPr>
            <w:rFonts w:ascii="Cambria Math" w:eastAsiaTheme="minorEastAsia" w:hAnsi="Cambria Math" w:cs="David"/>
            <w:sz w:val="24"/>
            <w:szCs w:val="24"/>
          </w:rPr>
          <m:t>thr</m:t>
        </m:r>
      </m:oMath>
      <w:r w:rsidRPr="00CE1867">
        <w:rPr>
          <w:rFonts w:ascii="David" w:eastAsiaTheme="minorEastAsia" w:hAnsi="David" w:cs="David" w:hint="cs"/>
          <w:i/>
          <w:sz w:val="24"/>
          <w:szCs w:val="24"/>
          <w:rtl/>
        </w:rPr>
        <w:t>, אשר מהווה היפר-פרמטר למודל שלנו</w:t>
      </w:r>
      <w:r>
        <w:rPr>
          <w:rFonts w:ascii="David" w:eastAsiaTheme="minorEastAsia" w:hAnsi="David" w:cs="David" w:hint="cs"/>
          <w:i/>
          <w:sz w:val="24"/>
          <w:szCs w:val="24"/>
          <w:rtl/>
        </w:rPr>
        <w:t xml:space="preserve">. נציין כי בחרנו להשתמש ב-2 ערכי סף שונים, אחד המתאים לתכוניות נפוצות יותר, ואחד המתאים לתכוניות נדירות יותר. התכוניות הנפוצות הינן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103</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104</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105</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106</m:t>
            </m:r>
          </m:sub>
        </m:sSub>
      </m:oMath>
      <w:r>
        <w:rPr>
          <w:rFonts w:ascii="David" w:eastAsiaTheme="minorEastAsia" w:hAnsi="David" w:cs="David" w:hint="cs"/>
          <w:i/>
          <w:sz w:val="24"/>
          <w:szCs w:val="24"/>
          <w:rtl/>
        </w:rPr>
        <w:t xml:space="preserve"> ואילו היתר נדירות יותר. התכוניות הנפוצות עוסקות בהקשר של המילה ובתיוגים בסביבתה, בעוד שהתכוניות הנדירות עוסקות במבנה המילים עצמן. </w:t>
      </w:r>
      <w:r w:rsidR="00D60328">
        <w:rPr>
          <w:rFonts w:ascii="David" w:eastAsiaTheme="minorEastAsia" w:hAnsi="David" w:cs="David" w:hint="cs"/>
          <w:i/>
          <w:sz w:val="24"/>
          <w:szCs w:val="24"/>
          <w:rtl/>
        </w:rPr>
        <w:t xml:space="preserve">בחרנו להשתמש ב-2 ערכי הסף כדי להביא לידי ביטוי הן את ההקשר והן את המבנה התחבירי של המילים. </w:t>
      </w:r>
    </w:p>
    <w:p w14:paraId="1D09C297" w14:textId="2B8F9213" w:rsidR="007C402E" w:rsidRDefault="007C402E" w:rsidP="00F12B48">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להלן הגודל של כל  </w:t>
      </w:r>
      <w:r>
        <w:rPr>
          <w:rFonts w:ascii="David" w:eastAsiaTheme="minorEastAsia" w:hAnsi="David" w:cs="David"/>
          <w:i/>
          <w:sz w:val="24"/>
          <w:szCs w:val="24"/>
        </w:rPr>
        <w:t>f</w:t>
      </w:r>
      <w:r>
        <w:rPr>
          <w:rFonts w:ascii="David" w:eastAsiaTheme="minorEastAsia" w:hAnsi="David" w:cs="David" w:hint="cs"/>
          <w:i/>
          <w:sz w:val="24"/>
          <w:szCs w:val="24"/>
          <w:rtl/>
        </w:rPr>
        <w:t xml:space="preserve">, עבור </w:t>
      </w:r>
      <w:r>
        <w:rPr>
          <w:rFonts w:ascii="David" w:eastAsiaTheme="minorEastAsia" w:hAnsi="David" w:cs="David"/>
          <w:i/>
          <w:sz w:val="24"/>
          <w:szCs w:val="24"/>
        </w:rPr>
        <w:t>train1.wtag</w:t>
      </w:r>
      <w:r>
        <w:rPr>
          <w:rFonts w:ascii="David" w:eastAsiaTheme="minorEastAsia" w:hAnsi="David" w:cs="David" w:hint="cs"/>
          <w:i/>
          <w:sz w:val="24"/>
          <w:szCs w:val="24"/>
          <w:rtl/>
        </w:rPr>
        <w:t xml:space="preserve"> - </w:t>
      </w:r>
    </w:p>
    <w:tbl>
      <w:tblPr>
        <w:tblStyle w:val="TableGrid"/>
        <w:bidiVisual/>
        <w:tblW w:w="10957" w:type="dxa"/>
        <w:jc w:val="center"/>
        <w:tblLook w:val="04A0" w:firstRow="1" w:lastRow="0" w:firstColumn="1" w:lastColumn="0" w:noHBand="0" w:noVBand="1"/>
      </w:tblPr>
      <w:tblGrid>
        <w:gridCol w:w="1900"/>
        <w:gridCol w:w="1394"/>
        <w:gridCol w:w="1373"/>
        <w:gridCol w:w="1574"/>
        <w:gridCol w:w="762"/>
        <w:gridCol w:w="762"/>
        <w:gridCol w:w="762"/>
        <w:gridCol w:w="762"/>
        <w:gridCol w:w="762"/>
        <w:gridCol w:w="762"/>
        <w:gridCol w:w="762"/>
      </w:tblGrid>
      <w:tr w:rsidR="007C402E" w14:paraId="005FEF15" w14:textId="77777777" w:rsidTr="003A081E">
        <w:trPr>
          <w:jc w:val="center"/>
        </w:trPr>
        <w:tc>
          <w:tcPr>
            <w:tcW w:w="1757" w:type="dxa"/>
          </w:tcPr>
          <w:p w14:paraId="1A7AE20A" w14:textId="77777777" w:rsidR="007C402E" w:rsidRDefault="00FC08AC" w:rsidP="00427DA1">
            <w:pPr>
              <w:bidi/>
              <w:jc w:val="both"/>
              <w:rPr>
                <w:rFonts w:ascii="David" w:eastAsia="Calibri" w:hAnsi="David" w:cs="David"/>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contains_hyphen</m:t>
                    </m:r>
                  </m:sub>
                </m:sSub>
                <m:r>
                  <w:rPr>
                    <w:rFonts w:ascii="Cambria Math" w:eastAsiaTheme="minorEastAsia" w:hAnsi="Cambria Math" w:cs="David"/>
                    <w:sz w:val="24"/>
                    <w:szCs w:val="24"/>
                  </w:rPr>
                  <m:t>|</m:t>
                </m:r>
              </m:oMath>
            </m:oMathPara>
          </w:p>
        </w:tc>
        <w:tc>
          <w:tcPr>
            <w:tcW w:w="1294" w:type="dxa"/>
          </w:tcPr>
          <w:p w14:paraId="773E6289" w14:textId="77777777" w:rsidR="007C402E" w:rsidRDefault="00FC08AC" w:rsidP="00427DA1">
            <w:pPr>
              <w:bidi/>
              <w:jc w:val="both"/>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is_numeric</m:t>
                    </m:r>
                  </m:sub>
                </m:sSub>
                <m:r>
                  <w:rPr>
                    <w:rFonts w:ascii="Cambria Math" w:eastAsiaTheme="minorEastAsia" w:hAnsi="Cambria Math" w:cs="David"/>
                    <w:sz w:val="24"/>
                    <w:szCs w:val="24"/>
                  </w:rPr>
                  <m:t>|</m:t>
                </m:r>
              </m:oMath>
            </m:oMathPara>
          </w:p>
        </w:tc>
        <w:tc>
          <w:tcPr>
            <w:tcW w:w="1275" w:type="dxa"/>
          </w:tcPr>
          <w:p w14:paraId="2F5717DC" w14:textId="77777777" w:rsidR="007C402E" w:rsidRDefault="00FC08AC" w:rsidP="00427DA1">
            <w:pPr>
              <w:bidi/>
              <w:jc w:val="both"/>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all_capital</m:t>
                    </m:r>
                  </m:sub>
                </m:sSub>
                <m:r>
                  <w:rPr>
                    <w:rFonts w:ascii="Cambria Math" w:eastAsiaTheme="minorEastAsia" w:hAnsi="Cambria Math" w:cs="David"/>
                    <w:sz w:val="24"/>
                    <w:szCs w:val="24"/>
                  </w:rPr>
                  <m:t>|</m:t>
                </m:r>
              </m:oMath>
            </m:oMathPara>
          </w:p>
        </w:tc>
        <w:tc>
          <w:tcPr>
            <w:tcW w:w="1459" w:type="dxa"/>
          </w:tcPr>
          <w:p w14:paraId="3B3B1097" w14:textId="77777777" w:rsidR="007C402E" w:rsidRDefault="00FC08AC" w:rsidP="00427DA1">
            <w:pPr>
              <w:bidi/>
              <w:jc w:val="both"/>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start_capital</m:t>
                    </m:r>
                  </m:sub>
                </m:sSub>
                <m:r>
                  <w:rPr>
                    <w:rFonts w:ascii="Cambria Math" w:eastAsiaTheme="minorEastAsia" w:hAnsi="Cambria Math" w:cs="David"/>
                    <w:sz w:val="24"/>
                    <w:szCs w:val="24"/>
                  </w:rPr>
                  <m:t>|</m:t>
                </m:r>
              </m:oMath>
            </m:oMathPara>
          </w:p>
        </w:tc>
        <w:tc>
          <w:tcPr>
            <w:tcW w:w="715" w:type="dxa"/>
          </w:tcPr>
          <w:p w14:paraId="63F83723" w14:textId="77777777" w:rsidR="007C402E" w:rsidRDefault="00FC08AC" w:rsidP="00427DA1">
            <w:pPr>
              <w:bidi/>
              <w:jc w:val="both"/>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106</m:t>
                    </m:r>
                  </m:sub>
                </m:sSub>
                <m:r>
                  <w:rPr>
                    <w:rFonts w:ascii="Cambria Math" w:eastAsiaTheme="minorEastAsia" w:hAnsi="Cambria Math" w:cs="David"/>
                    <w:sz w:val="24"/>
                    <w:szCs w:val="24"/>
                  </w:rPr>
                  <m:t>|</m:t>
                </m:r>
              </m:oMath>
            </m:oMathPara>
          </w:p>
        </w:tc>
        <w:tc>
          <w:tcPr>
            <w:tcW w:w="715" w:type="dxa"/>
          </w:tcPr>
          <w:p w14:paraId="44682217" w14:textId="77777777" w:rsidR="007C402E" w:rsidRDefault="00FC08AC" w:rsidP="00427DA1">
            <w:pPr>
              <w:bidi/>
              <w:jc w:val="both"/>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105</m:t>
                    </m:r>
                  </m:sub>
                </m:sSub>
                <m:r>
                  <w:rPr>
                    <w:rFonts w:ascii="Cambria Math" w:eastAsiaTheme="minorEastAsia" w:hAnsi="Cambria Math" w:cs="David"/>
                    <w:sz w:val="24"/>
                    <w:szCs w:val="24"/>
                  </w:rPr>
                  <m:t>|</m:t>
                </m:r>
              </m:oMath>
            </m:oMathPara>
          </w:p>
        </w:tc>
        <w:tc>
          <w:tcPr>
            <w:tcW w:w="715" w:type="dxa"/>
          </w:tcPr>
          <w:p w14:paraId="69F0A72B" w14:textId="77777777" w:rsidR="007C402E" w:rsidRDefault="00FC08AC" w:rsidP="00427DA1">
            <w:pPr>
              <w:bidi/>
              <w:jc w:val="both"/>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104</m:t>
                    </m:r>
                  </m:sub>
                </m:sSub>
                <m:r>
                  <w:rPr>
                    <w:rFonts w:ascii="Cambria Math" w:eastAsiaTheme="minorEastAsia" w:hAnsi="Cambria Math" w:cs="David"/>
                    <w:sz w:val="24"/>
                    <w:szCs w:val="24"/>
                  </w:rPr>
                  <m:t>|</m:t>
                </m:r>
              </m:oMath>
            </m:oMathPara>
          </w:p>
        </w:tc>
        <w:tc>
          <w:tcPr>
            <w:tcW w:w="882" w:type="dxa"/>
          </w:tcPr>
          <w:p w14:paraId="5049FC27" w14:textId="77777777" w:rsidR="007C402E" w:rsidRDefault="00FC08AC" w:rsidP="00427DA1">
            <w:pPr>
              <w:bidi/>
              <w:jc w:val="both"/>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103</m:t>
                    </m:r>
                  </m:sub>
                </m:sSub>
                <m:r>
                  <w:rPr>
                    <w:rFonts w:ascii="Cambria Math" w:eastAsiaTheme="minorEastAsia" w:hAnsi="Cambria Math" w:cs="David"/>
                    <w:sz w:val="24"/>
                    <w:szCs w:val="24"/>
                  </w:rPr>
                  <m:t>|</m:t>
                </m:r>
              </m:oMath>
            </m:oMathPara>
          </w:p>
        </w:tc>
        <w:tc>
          <w:tcPr>
            <w:tcW w:w="715" w:type="dxa"/>
          </w:tcPr>
          <w:p w14:paraId="415B54B6" w14:textId="77777777" w:rsidR="007C402E" w:rsidRDefault="00FC08AC" w:rsidP="00427DA1">
            <w:pPr>
              <w:bidi/>
              <w:jc w:val="both"/>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102</m:t>
                    </m:r>
                  </m:sub>
                </m:sSub>
                <m:r>
                  <w:rPr>
                    <w:rFonts w:ascii="Cambria Math" w:eastAsiaTheme="minorEastAsia" w:hAnsi="Cambria Math" w:cs="David"/>
                    <w:sz w:val="24"/>
                    <w:szCs w:val="24"/>
                  </w:rPr>
                  <m:t>|</m:t>
                </m:r>
              </m:oMath>
            </m:oMathPara>
          </w:p>
        </w:tc>
        <w:tc>
          <w:tcPr>
            <w:tcW w:w="715" w:type="dxa"/>
          </w:tcPr>
          <w:p w14:paraId="67CD9D36" w14:textId="77777777" w:rsidR="007C402E" w:rsidRDefault="00FC08AC" w:rsidP="00427DA1">
            <w:pPr>
              <w:bidi/>
              <w:jc w:val="both"/>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101</m:t>
                    </m:r>
                  </m:sub>
                </m:sSub>
                <m:r>
                  <w:rPr>
                    <w:rFonts w:ascii="Cambria Math" w:eastAsiaTheme="minorEastAsia" w:hAnsi="Cambria Math" w:cs="David"/>
                    <w:sz w:val="24"/>
                    <w:szCs w:val="24"/>
                  </w:rPr>
                  <m:t>|</m:t>
                </m:r>
              </m:oMath>
            </m:oMathPara>
          </w:p>
        </w:tc>
        <w:tc>
          <w:tcPr>
            <w:tcW w:w="715" w:type="dxa"/>
          </w:tcPr>
          <w:p w14:paraId="56150B50" w14:textId="77777777" w:rsidR="007C402E" w:rsidRDefault="00FC08AC" w:rsidP="00427DA1">
            <w:pPr>
              <w:bidi/>
              <w:jc w:val="both"/>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100</m:t>
                    </m:r>
                  </m:sub>
                </m:sSub>
                <m:r>
                  <w:rPr>
                    <w:rFonts w:ascii="Cambria Math" w:eastAsiaTheme="minorEastAsia" w:hAnsi="Cambria Math" w:cs="David"/>
                    <w:sz w:val="24"/>
                    <w:szCs w:val="24"/>
                  </w:rPr>
                  <m:t>|</m:t>
                </m:r>
              </m:oMath>
            </m:oMathPara>
          </w:p>
        </w:tc>
      </w:tr>
      <w:tr w:rsidR="007C402E" w14:paraId="272ACB65" w14:textId="77777777" w:rsidTr="003A081E">
        <w:trPr>
          <w:jc w:val="center"/>
        </w:trPr>
        <w:tc>
          <w:tcPr>
            <w:tcW w:w="1757" w:type="dxa"/>
          </w:tcPr>
          <w:p w14:paraId="7B63A522" w14:textId="706782E4" w:rsidR="007C402E" w:rsidRDefault="003A081E" w:rsidP="003A081E">
            <w:pPr>
              <w:bidi/>
              <w:jc w:val="center"/>
              <w:rPr>
                <w:rFonts w:ascii="David" w:eastAsiaTheme="minorEastAsia" w:hAnsi="David" w:cs="David"/>
                <w:i/>
                <w:sz w:val="24"/>
                <w:szCs w:val="24"/>
                <w:rtl/>
              </w:rPr>
            </w:pPr>
            <w:r>
              <w:rPr>
                <w:rFonts w:ascii="David" w:eastAsiaTheme="minorEastAsia" w:hAnsi="David" w:cs="David" w:hint="cs"/>
                <w:i/>
                <w:sz w:val="24"/>
                <w:szCs w:val="24"/>
                <w:rtl/>
              </w:rPr>
              <w:t>3</w:t>
            </w:r>
          </w:p>
        </w:tc>
        <w:tc>
          <w:tcPr>
            <w:tcW w:w="1294" w:type="dxa"/>
          </w:tcPr>
          <w:p w14:paraId="38C30583" w14:textId="714B4A1F" w:rsidR="007C402E" w:rsidRDefault="003A081E" w:rsidP="003A081E">
            <w:pPr>
              <w:bidi/>
              <w:jc w:val="center"/>
              <w:rPr>
                <w:rFonts w:ascii="David" w:eastAsiaTheme="minorEastAsia" w:hAnsi="David" w:cs="David"/>
                <w:i/>
                <w:sz w:val="24"/>
                <w:szCs w:val="24"/>
                <w:rtl/>
              </w:rPr>
            </w:pPr>
            <w:r>
              <w:rPr>
                <w:rFonts w:ascii="David" w:eastAsiaTheme="minorEastAsia" w:hAnsi="David" w:cs="David" w:hint="cs"/>
                <w:i/>
                <w:sz w:val="24"/>
                <w:szCs w:val="24"/>
                <w:rtl/>
              </w:rPr>
              <w:t>10</w:t>
            </w:r>
          </w:p>
        </w:tc>
        <w:tc>
          <w:tcPr>
            <w:tcW w:w="1275" w:type="dxa"/>
          </w:tcPr>
          <w:p w14:paraId="2CB733B4" w14:textId="5EA464AA" w:rsidR="007C402E" w:rsidRDefault="003A081E" w:rsidP="003A081E">
            <w:pPr>
              <w:bidi/>
              <w:jc w:val="center"/>
              <w:rPr>
                <w:rFonts w:ascii="David" w:eastAsiaTheme="minorEastAsia" w:hAnsi="David" w:cs="David"/>
                <w:i/>
                <w:sz w:val="24"/>
                <w:szCs w:val="24"/>
                <w:rtl/>
              </w:rPr>
            </w:pPr>
            <w:r>
              <w:rPr>
                <w:rFonts w:ascii="David" w:eastAsiaTheme="minorEastAsia" w:hAnsi="David" w:cs="David" w:hint="cs"/>
                <w:i/>
                <w:sz w:val="24"/>
                <w:szCs w:val="24"/>
                <w:rtl/>
              </w:rPr>
              <w:t>2</w:t>
            </w:r>
          </w:p>
        </w:tc>
        <w:tc>
          <w:tcPr>
            <w:tcW w:w="1459" w:type="dxa"/>
          </w:tcPr>
          <w:p w14:paraId="0B475450" w14:textId="0B5889A0" w:rsidR="007C402E" w:rsidRDefault="003A081E" w:rsidP="003A081E">
            <w:pPr>
              <w:bidi/>
              <w:jc w:val="center"/>
              <w:rPr>
                <w:rFonts w:ascii="David" w:eastAsiaTheme="minorEastAsia" w:hAnsi="David" w:cs="David"/>
                <w:i/>
                <w:sz w:val="24"/>
                <w:szCs w:val="24"/>
                <w:rtl/>
              </w:rPr>
            </w:pPr>
            <w:r>
              <w:rPr>
                <w:rFonts w:ascii="David" w:eastAsiaTheme="minorEastAsia" w:hAnsi="David" w:cs="David" w:hint="cs"/>
                <w:i/>
                <w:sz w:val="24"/>
                <w:szCs w:val="24"/>
                <w:rtl/>
              </w:rPr>
              <w:t>2</w:t>
            </w:r>
          </w:p>
        </w:tc>
        <w:tc>
          <w:tcPr>
            <w:tcW w:w="715" w:type="dxa"/>
          </w:tcPr>
          <w:p w14:paraId="4A7A4552" w14:textId="6F2F7997" w:rsidR="007C402E"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2186</w:t>
            </w:r>
          </w:p>
        </w:tc>
        <w:tc>
          <w:tcPr>
            <w:tcW w:w="715" w:type="dxa"/>
          </w:tcPr>
          <w:p w14:paraId="4FC246D6" w14:textId="730CFEEB" w:rsidR="007C402E"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43</w:t>
            </w:r>
          </w:p>
        </w:tc>
        <w:tc>
          <w:tcPr>
            <w:tcW w:w="715" w:type="dxa"/>
          </w:tcPr>
          <w:p w14:paraId="6B2456BB" w14:textId="0E9B9934" w:rsidR="007C402E"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632</w:t>
            </w:r>
          </w:p>
        </w:tc>
        <w:tc>
          <w:tcPr>
            <w:tcW w:w="882" w:type="dxa"/>
          </w:tcPr>
          <w:p w14:paraId="6C203FB6" w14:textId="5356952C" w:rsidR="007C402E"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2323</w:t>
            </w:r>
          </w:p>
        </w:tc>
        <w:tc>
          <w:tcPr>
            <w:tcW w:w="715" w:type="dxa"/>
          </w:tcPr>
          <w:p w14:paraId="2C392C05" w14:textId="786C2A89" w:rsidR="007C402E"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10501</w:t>
            </w:r>
          </w:p>
        </w:tc>
        <w:tc>
          <w:tcPr>
            <w:tcW w:w="715" w:type="dxa"/>
          </w:tcPr>
          <w:p w14:paraId="285A7BE2" w14:textId="61FF819C" w:rsidR="007C402E"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7062</w:t>
            </w:r>
          </w:p>
        </w:tc>
        <w:tc>
          <w:tcPr>
            <w:tcW w:w="715" w:type="dxa"/>
          </w:tcPr>
          <w:p w14:paraId="324F4C31" w14:textId="45BA09FE" w:rsidR="007C402E"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2221</w:t>
            </w:r>
          </w:p>
        </w:tc>
      </w:tr>
    </w:tbl>
    <w:p w14:paraId="51C8BD0F" w14:textId="77777777" w:rsidR="007C402E" w:rsidRDefault="007C402E" w:rsidP="007C402E">
      <w:pPr>
        <w:bidi/>
        <w:jc w:val="both"/>
        <w:rPr>
          <w:rFonts w:ascii="David" w:eastAsiaTheme="minorEastAsia" w:hAnsi="David" w:cs="David"/>
          <w:i/>
          <w:sz w:val="24"/>
          <w:szCs w:val="24"/>
          <w:rtl/>
        </w:rPr>
      </w:pPr>
    </w:p>
    <w:p w14:paraId="39AD38E7" w14:textId="28D1F37B" w:rsidR="00A90A98" w:rsidRDefault="007C402E" w:rsidP="005D293A">
      <w:pPr>
        <w:bidi/>
        <w:jc w:val="both"/>
        <w:rPr>
          <w:rFonts w:ascii="David" w:eastAsiaTheme="minorEastAsia" w:hAnsi="David" w:cs="David"/>
          <w:i/>
          <w:sz w:val="24"/>
          <w:szCs w:val="24"/>
          <w:rtl/>
        </w:rPr>
      </w:pPr>
      <w:r w:rsidRPr="00D60328">
        <w:rPr>
          <w:rFonts w:ascii="David" w:eastAsiaTheme="minorEastAsia" w:hAnsi="David" w:cs="David" w:hint="cs"/>
          <w:b/>
          <w:bCs/>
          <w:i/>
          <w:sz w:val="24"/>
          <w:szCs w:val="24"/>
          <w:rtl/>
        </w:rPr>
        <w:t>ביצועים</w:t>
      </w:r>
      <w:r>
        <w:rPr>
          <w:rFonts w:ascii="David" w:eastAsiaTheme="minorEastAsia" w:hAnsi="David" w:cs="David" w:hint="cs"/>
          <w:i/>
          <w:sz w:val="24"/>
          <w:szCs w:val="24"/>
          <w:rtl/>
        </w:rPr>
        <w:t xml:space="preserve"> </w:t>
      </w:r>
      <w:r w:rsidR="008D4DC2">
        <w:rPr>
          <w:rFonts w:ascii="David" w:eastAsiaTheme="minorEastAsia" w:hAnsi="David" w:cs="David"/>
          <w:i/>
          <w:sz w:val="24"/>
          <w:szCs w:val="24"/>
          <w:rtl/>
        </w:rPr>
        <w:t>-</w:t>
      </w:r>
      <w:r>
        <w:rPr>
          <w:rFonts w:ascii="David" w:eastAsiaTheme="minorEastAsia" w:hAnsi="David" w:cs="David" w:hint="cs"/>
          <w:i/>
          <w:sz w:val="24"/>
          <w:szCs w:val="24"/>
          <w:rtl/>
        </w:rPr>
        <w:t xml:space="preserve"> </w:t>
      </w:r>
      <w:r w:rsidR="000C7BA5">
        <w:rPr>
          <w:rFonts w:ascii="David" w:eastAsiaTheme="minorEastAsia" w:hAnsi="David" w:cs="David" w:hint="cs"/>
          <w:i/>
          <w:sz w:val="24"/>
          <w:szCs w:val="24"/>
          <w:rtl/>
        </w:rPr>
        <w:t xml:space="preserve">המדד שבו נעזרנו לאומדן הביצועים הינו דיוק </w:t>
      </w:r>
      <w:r w:rsidR="00B84552">
        <w:rPr>
          <w:rFonts w:ascii="David" w:eastAsiaTheme="minorEastAsia" w:hAnsi="David" w:cs="David" w:hint="cs"/>
          <w:i/>
          <w:sz w:val="24"/>
          <w:szCs w:val="24"/>
          <w:rtl/>
        </w:rPr>
        <w:t xml:space="preserve">פר-מילה </w:t>
      </w:r>
      <w:r w:rsidR="000C7BA5">
        <w:rPr>
          <w:rFonts w:ascii="David" w:eastAsiaTheme="minorEastAsia" w:hAnsi="David" w:cs="David" w:hint="cs"/>
          <w:i/>
          <w:sz w:val="24"/>
          <w:szCs w:val="24"/>
          <w:rtl/>
        </w:rPr>
        <w:t>(</w:t>
      </w:r>
      <w:r w:rsidR="000C7BA5">
        <w:rPr>
          <w:rFonts w:ascii="David" w:eastAsiaTheme="minorEastAsia" w:hAnsi="David" w:cs="David"/>
          <w:i/>
          <w:sz w:val="24"/>
          <w:szCs w:val="24"/>
        </w:rPr>
        <w:t>accuracy</w:t>
      </w:r>
      <w:r w:rsidR="000C7BA5">
        <w:rPr>
          <w:rFonts w:ascii="David" w:eastAsiaTheme="minorEastAsia" w:hAnsi="David" w:cs="David" w:hint="cs"/>
          <w:i/>
          <w:sz w:val="24"/>
          <w:szCs w:val="24"/>
          <w:rtl/>
        </w:rPr>
        <w:t>), כלומר,</w:t>
      </w:r>
      <w:r w:rsidR="008D4DC2">
        <w:rPr>
          <w:rFonts w:ascii="David" w:eastAsiaTheme="minorEastAsia" w:hAnsi="David" w:cs="David"/>
          <w:i/>
          <w:sz w:val="24"/>
          <w:szCs w:val="24"/>
          <w:rtl/>
        </w:rPr>
        <w:br/>
      </w:r>
      <w:r w:rsidR="000C7BA5">
        <w:rPr>
          <w:rFonts w:ascii="David" w:eastAsiaTheme="minorEastAsia" w:hAnsi="David" w:cs="David" w:hint="cs"/>
          <w:i/>
          <w:sz w:val="24"/>
          <w:szCs w:val="24"/>
          <w:rtl/>
        </w:rPr>
        <w:t xml:space="preserve">  </w:t>
      </w:r>
      <m:oMath>
        <m:r>
          <w:rPr>
            <w:rFonts w:ascii="Cambria Math" w:eastAsiaTheme="minorEastAsia" w:hAnsi="Cambria Math" w:cs="David"/>
            <w:sz w:val="24"/>
            <w:szCs w:val="24"/>
          </w:rPr>
          <m:t>accuracy=</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words predicted correctly</m:t>
            </m:r>
          </m:num>
          <m:den>
            <m:r>
              <w:rPr>
                <w:rFonts w:ascii="Cambria Math" w:eastAsiaTheme="minorEastAsia" w:hAnsi="Cambria Math" w:cs="David"/>
                <w:sz w:val="24"/>
                <w:szCs w:val="24"/>
              </w:rPr>
              <m:t>#num words</m:t>
            </m:r>
          </m:den>
        </m:f>
      </m:oMath>
      <w:r w:rsidR="000C7BA5">
        <w:rPr>
          <w:rFonts w:ascii="David" w:eastAsiaTheme="minorEastAsia" w:hAnsi="David" w:cs="David" w:hint="cs"/>
          <w:i/>
          <w:sz w:val="24"/>
          <w:szCs w:val="24"/>
          <w:rtl/>
        </w:rPr>
        <w:t xml:space="preserve">. לאחר כיוונון הפרמטרים, קיבלנו דיוק של </w:t>
      </w:r>
      <w:r w:rsidR="00D35473" w:rsidRPr="00B84552">
        <w:rPr>
          <w:rFonts w:ascii="David" w:eastAsiaTheme="minorEastAsia" w:hAnsi="David" w:cs="David"/>
          <w:b/>
          <w:bCs/>
          <w:iCs/>
          <w:sz w:val="24"/>
          <w:szCs w:val="24"/>
        </w:rPr>
        <w:t>94.7</w:t>
      </w:r>
      <w:r w:rsidR="00D35473">
        <w:rPr>
          <w:rFonts w:ascii="David" w:eastAsiaTheme="minorEastAsia" w:hAnsi="David" w:cs="David"/>
          <w:i/>
          <w:sz w:val="24"/>
          <w:szCs w:val="24"/>
        </w:rPr>
        <w:t xml:space="preserve"> </w:t>
      </w:r>
      <w:r w:rsidR="000C7BA5">
        <w:rPr>
          <w:rFonts w:ascii="David" w:eastAsiaTheme="minorEastAsia" w:hAnsi="David" w:cs="David" w:hint="cs"/>
          <w:i/>
          <w:sz w:val="24"/>
          <w:szCs w:val="24"/>
          <w:rtl/>
        </w:rPr>
        <w:t xml:space="preserve">, כפי שנאמד על </w:t>
      </w:r>
      <w:r w:rsidR="00A02C4D">
        <w:rPr>
          <w:rFonts w:ascii="David" w:eastAsiaTheme="minorEastAsia" w:hAnsi="David" w:cs="David"/>
          <w:i/>
          <w:sz w:val="24"/>
          <w:szCs w:val="24"/>
        </w:rPr>
        <w:t>test1</w:t>
      </w:r>
      <w:r w:rsidR="000C7BA5">
        <w:rPr>
          <w:rFonts w:ascii="David" w:eastAsiaTheme="minorEastAsia" w:hAnsi="David" w:cs="David"/>
          <w:i/>
          <w:sz w:val="24"/>
          <w:szCs w:val="24"/>
        </w:rPr>
        <w:t>.wtag</w:t>
      </w:r>
      <w:r w:rsidR="00EC38D0">
        <w:rPr>
          <w:rFonts w:ascii="David" w:eastAsiaTheme="minorEastAsia" w:hAnsi="David" w:cs="David" w:hint="cs"/>
          <w:i/>
          <w:sz w:val="24"/>
          <w:szCs w:val="24"/>
          <w:rtl/>
        </w:rPr>
        <w:t>.</w:t>
      </w:r>
    </w:p>
    <w:p w14:paraId="202C18CE" w14:textId="2C0B737F" w:rsidR="00A701D7" w:rsidRDefault="001243F9" w:rsidP="00A701D7">
      <w:pPr>
        <w:bidi/>
        <w:jc w:val="both"/>
        <w:rPr>
          <w:rFonts w:ascii="David" w:eastAsiaTheme="minorEastAsia" w:hAnsi="David" w:cs="David"/>
          <w:i/>
          <w:sz w:val="24"/>
          <w:szCs w:val="24"/>
          <w:rtl/>
        </w:rPr>
      </w:pPr>
      <w:r>
        <w:rPr>
          <w:rFonts w:ascii="David" w:eastAsiaTheme="minorEastAsia" w:hAnsi="David" w:cs="David" w:hint="cs"/>
          <w:i/>
          <w:sz w:val="24"/>
          <w:szCs w:val="24"/>
          <w:rtl/>
        </w:rPr>
        <w:t>בחירת</w:t>
      </w:r>
      <w:r w:rsidR="00A701D7">
        <w:rPr>
          <w:rFonts w:ascii="David" w:eastAsiaTheme="minorEastAsia" w:hAnsi="David" w:cs="David" w:hint="cs"/>
          <w:i/>
          <w:sz w:val="24"/>
          <w:szCs w:val="24"/>
          <w:rtl/>
        </w:rPr>
        <w:t xml:space="preserve"> היפר-פרמטרים</w:t>
      </w:r>
      <w:r>
        <w:rPr>
          <w:rFonts w:ascii="David" w:eastAsiaTheme="minorEastAsia" w:hAnsi="David" w:cs="David" w:hint="cs"/>
          <w:i/>
          <w:sz w:val="24"/>
          <w:szCs w:val="24"/>
          <w:rtl/>
        </w:rPr>
        <w:t xml:space="preserve"> למודל</w:t>
      </w:r>
      <w:r w:rsidR="000B05E1">
        <w:rPr>
          <w:rFonts w:ascii="David" w:eastAsiaTheme="minorEastAsia" w:hAnsi="David" w:cs="David" w:hint="cs"/>
          <w:i/>
          <w:sz w:val="24"/>
          <w:szCs w:val="24"/>
          <w:rtl/>
        </w:rPr>
        <w:t xml:space="preserve"> </w:t>
      </w:r>
      <w:r w:rsidR="00A701D7">
        <w:rPr>
          <w:rFonts w:ascii="David" w:eastAsiaTheme="minorEastAsia" w:hAnsi="David" w:cs="David" w:hint="cs"/>
          <w:i/>
          <w:sz w:val="24"/>
          <w:szCs w:val="24"/>
          <w:rtl/>
        </w:rPr>
        <w:t>-</w:t>
      </w:r>
    </w:p>
    <w:p w14:paraId="129DB0CC" w14:textId="529C689F" w:rsidR="00890CEB" w:rsidRDefault="00A701D7" w:rsidP="00911AA7">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המודל שלנו מכיל שני היפר-פרמטרים מרכזיים </w:t>
      </w:r>
      <w:r w:rsidR="008D4DC2">
        <w:rPr>
          <w:rFonts w:ascii="David" w:eastAsiaTheme="minorEastAsia" w:hAnsi="David" w:cs="David"/>
          <w:i/>
          <w:sz w:val="24"/>
          <w:szCs w:val="24"/>
          <w:rtl/>
        </w:rPr>
        <w:t>-</w:t>
      </w:r>
      <w:r>
        <w:rPr>
          <w:rFonts w:ascii="David" w:eastAsiaTheme="minorEastAsia" w:hAnsi="David" w:cs="David" w:hint="cs"/>
          <w:i/>
          <w:sz w:val="24"/>
          <w:szCs w:val="24"/>
          <w:rtl/>
        </w:rPr>
        <w:t xml:space="preserve"> </w:t>
      </w:r>
      <m:oMath>
        <m:r>
          <w:rPr>
            <w:rFonts w:ascii="Cambria Math" w:eastAsiaTheme="minorEastAsia" w:hAnsi="Cambria Math" w:cs="David"/>
            <w:sz w:val="24"/>
            <w:szCs w:val="24"/>
          </w:rPr>
          <m:t>λ</m:t>
        </m:r>
      </m:oMath>
      <w:r>
        <w:rPr>
          <w:rFonts w:ascii="David" w:eastAsiaTheme="minorEastAsia" w:hAnsi="David" w:cs="David" w:hint="cs"/>
          <w:i/>
          <w:sz w:val="24"/>
          <w:szCs w:val="24"/>
          <w:rtl/>
        </w:rPr>
        <w:t xml:space="preserve"> המהווה מקדם הרגולריזציה, </w:t>
      </w:r>
      <w:r w:rsidR="0019165E">
        <w:rPr>
          <w:rFonts w:ascii="David" w:eastAsiaTheme="minorEastAsia" w:hAnsi="David" w:cs="David" w:hint="cs"/>
          <w:i/>
          <w:sz w:val="24"/>
          <w:szCs w:val="24"/>
          <w:rtl/>
        </w:rPr>
        <w:t>ו-</w:t>
      </w:r>
      <w:proofErr w:type="spellStart"/>
      <w:r w:rsidR="0019165E">
        <w:rPr>
          <w:rFonts w:ascii="David" w:eastAsiaTheme="minorEastAsia" w:hAnsi="David" w:cs="David"/>
          <w:i/>
          <w:sz w:val="24"/>
          <w:szCs w:val="24"/>
        </w:rPr>
        <w:t>thrs</w:t>
      </w:r>
      <w:proofErr w:type="spellEnd"/>
      <w:r>
        <w:rPr>
          <w:rFonts w:ascii="David" w:eastAsiaTheme="minorEastAsia" w:hAnsi="David" w:cs="David" w:hint="cs"/>
          <w:i/>
          <w:sz w:val="24"/>
          <w:szCs w:val="24"/>
          <w:rtl/>
        </w:rPr>
        <w:t xml:space="preserve"> המהוו</w:t>
      </w:r>
      <w:r w:rsidR="0019165E">
        <w:rPr>
          <w:rFonts w:ascii="David" w:eastAsiaTheme="minorEastAsia" w:hAnsi="David" w:cs="David" w:hint="cs"/>
          <w:i/>
          <w:sz w:val="24"/>
          <w:szCs w:val="24"/>
          <w:rtl/>
        </w:rPr>
        <w:t>ים</w:t>
      </w:r>
      <w:r>
        <w:rPr>
          <w:rFonts w:ascii="David" w:eastAsiaTheme="minorEastAsia" w:hAnsi="David" w:cs="David" w:hint="cs"/>
          <w:i/>
          <w:sz w:val="24"/>
          <w:szCs w:val="24"/>
          <w:rtl/>
        </w:rPr>
        <w:t xml:space="preserve"> </w:t>
      </w:r>
      <w:r w:rsidR="0019165E">
        <w:rPr>
          <w:rFonts w:ascii="David" w:eastAsiaTheme="minorEastAsia" w:hAnsi="David" w:cs="David" w:hint="cs"/>
          <w:i/>
          <w:sz w:val="24"/>
          <w:szCs w:val="24"/>
          <w:rtl/>
        </w:rPr>
        <w:t>ערכי</w:t>
      </w:r>
      <w:r>
        <w:rPr>
          <w:rFonts w:ascii="David" w:eastAsiaTheme="minorEastAsia" w:hAnsi="David" w:cs="David" w:hint="cs"/>
          <w:i/>
          <w:sz w:val="24"/>
          <w:szCs w:val="24"/>
          <w:rtl/>
        </w:rPr>
        <w:t xml:space="preserve"> סף למספר מופעים של תכוני</w:t>
      </w:r>
      <w:r w:rsidR="0019165E">
        <w:rPr>
          <w:rFonts w:ascii="David" w:eastAsiaTheme="minorEastAsia" w:hAnsi="David" w:cs="David" w:hint="cs"/>
          <w:i/>
          <w:sz w:val="24"/>
          <w:szCs w:val="24"/>
          <w:rtl/>
        </w:rPr>
        <w:t>ו</w:t>
      </w:r>
      <w:r>
        <w:rPr>
          <w:rFonts w:ascii="David" w:eastAsiaTheme="minorEastAsia" w:hAnsi="David" w:cs="David" w:hint="cs"/>
          <w:i/>
          <w:sz w:val="24"/>
          <w:szCs w:val="24"/>
          <w:rtl/>
        </w:rPr>
        <w:t>ת מסוימ</w:t>
      </w:r>
      <w:r w:rsidR="0019165E">
        <w:rPr>
          <w:rFonts w:ascii="David" w:eastAsiaTheme="minorEastAsia" w:hAnsi="David" w:cs="David" w:hint="cs"/>
          <w:i/>
          <w:sz w:val="24"/>
          <w:szCs w:val="24"/>
          <w:rtl/>
        </w:rPr>
        <w:t>ו</w:t>
      </w:r>
      <w:r>
        <w:rPr>
          <w:rFonts w:ascii="David" w:eastAsiaTheme="minorEastAsia" w:hAnsi="David" w:cs="David" w:hint="cs"/>
          <w:i/>
          <w:sz w:val="24"/>
          <w:szCs w:val="24"/>
          <w:rtl/>
        </w:rPr>
        <w:t xml:space="preserve">ת. כיוונון נכון של שני ההיפר-פרמטרים </w:t>
      </w:r>
      <w:r w:rsidR="008D4DC2">
        <w:rPr>
          <w:rFonts w:ascii="David" w:eastAsiaTheme="minorEastAsia" w:hAnsi="David" w:cs="David" w:hint="cs"/>
          <w:i/>
          <w:sz w:val="24"/>
          <w:szCs w:val="24"/>
          <w:rtl/>
        </w:rPr>
        <w:t>הללו היה</w:t>
      </w:r>
      <w:r>
        <w:rPr>
          <w:rFonts w:ascii="David" w:eastAsiaTheme="minorEastAsia" w:hAnsi="David" w:cs="David" w:hint="cs"/>
          <w:i/>
          <w:sz w:val="24"/>
          <w:szCs w:val="24"/>
          <w:rtl/>
        </w:rPr>
        <w:t xml:space="preserve"> חיוני להצלחת המודל. נציין כי לשני הערכים הללו חשיבות בקביעת ה-</w:t>
      </w:r>
      <w:r>
        <w:rPr>
          <w:rFonts w:ascii="David" w:eastAsiaTheme="minorEastAsia" w:hAnsi="David" w:cs="David"/>
          <w:i/>
          <w:sz w:val="24"/>
          <w:szCs w:val="24"/>
        </w:rPr>
        <w:t>model capacity</w:t>
      </w:r>
      <w:r>
        <w:rPr>
          <w:rFonts w:ascii="David" w:eastAsiaTheme="minorEastAsia" w:hAnsi="David" w:cs="David" w:hint="cs"/>
          <w:i/>
          <w:sz w:val="24"/>
          <w:szCs w:val="24"/>
          <w:rtl/>
        </w:rPr>
        <w:t xml:space="preserve"> והאקספרסיביות של המודל</w:t>
      </w:r>
      <w:r w:rsidR="008D4DC2">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sidR="008D4DC2">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שימוש במקדם רגולריזציה גבוה מקטין את הסיכוי להגיע למצב של </w:t>
      </w:r>
      <w:r>
        <w:rPr>
          <w:rFonts w:ascii="David" w:eastAsiaTheme="minorEastAsia" w:hAnsi="David" w:cs="David"/>
          <w:i/>
          <w:sz w:val="24"/>
          <w:szCs w:val="24"/>
        </w:rPr>
        <w:t>overfitting</w:t>
      </w:r>
      <w:r>
        <w:rPr>
          <w:rFonts w:ascii="David" w:eastAsiaTheme="minorEastAsia" w:hAnsi="David" w:cs="David" w:hint="cs"/>
          <w:i/>
          <w:sz w:val="24"/>
          <w:szCs w:val="24"/>
          <w:rtl/>
        </w:rPr>
        <w:t>, אולם גבוה מדי, עשוי להביא אותנו ל</w:t>
      </w:r>
      <w:r>
        <w:rPr>
          <w:rFonts w:ascii="David" w:eastAsiaTheme="minorEastAsia" w:hAnsi="David" w:cs="David"/>
          <w:i/>
          <w:sz w:val="24"/>
          <w:szCs w:val="24"/>
        </w:rPr>
        <w:t>underfitting</w:t>
      </w:r>
      <w:r>
        <w:rPr>
          <w:rFonts w:ascii="David" w:eastAsiaTheme="minorEastAsia" w:hAnsi="David" w:cs="David" w:hint="cs"/>
          <w:i/>
          <w:sz w:val="24"/>
          <w:szCs w:val="24"/>
          <w:rtl/>
        </w:rPr>
        <w:t xml:space="preserve">. באופן דומה, שימוש בערך סף גבוה, יצמצם את כמות התכוניות ויביא למודל פחות עשיר, אולם שימוש בערך סף נמוך עשוי להביא למודל עשיר מדי, בעל יכולת ההכללה מוגבלת. אי לכך, ביצענו כיוונון היפר-פרמטרים בשיטת </w:t>
      </w:r>
      <w:r>
        <w:rPr>
          <w:rFonts w:ascii="David" w:eastAsiaTheme="minorEastAsia" w:hAnsi="David" w:cs="David"/>
          <w:i/>
          <w:sz w:val="24"/>
          <w:szCs w:val="24"/>
        </w:rPr>
        <w:t>grid-search</w:t>
      </w:r>
      <w:r>
        <w:rPr>
          <w:rFonts w:ascii="David" w:eastAsiaTheme="minorEastAsia" w:hAnsi="David" w:cs="David" w:hint="cs"/>
          <w:i/>
          <w:sz w:val="24"/>
          <w:szCs w:val="24"/>
          <w:rtl/>
        </w:rPr>
        <w:t xml:space="preserve">, תוך בדיקת ביצועים על קבוצת הערכה. הפרמטרים המיטביים שלנו </w:t>
      </w:r>
      <w:r w:rsidR="002332C4">
        <w:rPr>
          <w:rFonts w:ascii="David" w:eastAsiaTheme="minorEastAsia" w:hAnsi="David" w:cs="David" w:hint="cs"/>
          <w:i/>
          <w:sz w:val="24"/>
          <w:szCs w:val="24"/>
          <w:rtl/>
        </w:rPr>
        <w:t>עבור מודל 1 הינם</w:t>
      </w:r>
      <w:r>
        <w:rPr>
          <w:rFonts w:ascii="David" w:eastAsiaTheme="minorEastAsia" w:hAnsi="David" w:cs="David" w:hint="cs"/>
          <w:i/>
          <w:sz w:val="24"/>
          <w:szCs w:val="24"/>
          <w:rtl/>
        </w:rPr>
        <w:t xml:space="preserve"> </w:t>
      </w:r>
      <w:proofErr w:type="spellStart"/>
      <w:r w:rsidR="00B84552">
        <w:rPr>
          <w:rFonts w:ascii="David" w:eastAsiaTheme="minorEastAsia" w:hAnsi="David" w:cs="David"/>
          <w:i/>
          <w:sz w:val="24"/>
          <w:szCs w:val="24"/>
        </w:rPr>
        <w:t>thr</w:t>
      </w:r>
      <w:proofErr w:type="spellEnd"/>
      <w:r w:rsidR="00B84552">
        <w:rPr>
          <w:rFonts w:ascii="David" w:eastAsiaTheme="minorEastAsia" w:hAnsi="David" w:cs="David"/>
          <w:i/>
          <w:sz w:val="24"/>
          <w:szCs w:val="24"/>
        </w:rPr>
        <w:t xml:space="preserve"> rare = 3</w:t>
      </w:r>
      <w:r w:rsidR="00B84552">
        <w:rPr>
          <w:rFonts w:ascii="David" w:eastAsiaTheme="minorEastAsia" w:hAnsi="David" w:cs="David" w:hint="cs"/>
          <w:i/>
          <w:sz w:val="24"/>
          <w:szCs w:val="24"/>
          <w:rtl/>
        </w:rPr>
        <w:t xml:space="preserve">, </w:t>
      </w:r>
      <w:proofErr w:type="spellStart"/>
      <w:r w:rsidR="00B84552">
        <w:rPr>
          <w:rFonts w:ascii="David" w:eastAsiaTheme="minorEastAsia" w:hAnsi="David" w:cs="David"/>
          <w:i/>
          <w:sz w:val="24"/>
          <w:szCs w:val="24"/>
        </w:rPr>
        <w:t>thr</w:t>
      </w:r>
      <w:proofErr w:type="spellEnd"/>
      <w:r w:rsidR="00B84552">
        <w:rPr>
          <w:rFonts w:ascii="David" w:eastAsiaTheme="minorEastAsia" w:hAnsi="David" w:cs="David"/>
          <w:i/>
          <w:sz w:val="24"/>
          <w:szCs w:val="24"/>
        </w:rPr>
        <w:t xml:space="preserve"> common = 7</w:t>
      </w:r>
      <w:r w:rsidR="00B84552">
        <w:rPr>
          <w:rFonts w:ascii="David" w:eastAsiaTheme="minorEastAsia" w:hAnsi="David" w:cs="David" w:hint="cs"/>
          <w:i/>
          <w:sz w:val="24"/>
          <w:szCs w:val="24"/>
          <w:rtl/>
        </w:rPr>
        <w:t xml:space="preserve"> ו-  </w:t>
      </w:r>
      <m:oMath>
        <m:r>
          <w:rPr>
            <w:rFonts w:ascii="Cambria Math" w:eastAsiaTheme="minorEastAsia" w:hAnsi="Cambria Math" w:cs="David"/>
            <w:sz w:val="24"/>
            <w:szCs w:val="24"/>
          </w:rPr>
          <m:t>λ=2</m:t>
        </m:r>
      </m:oMath>
      <w:r w:rsidR="00B84552">
        <w:rPr>
          <w:rFonts w:ascii="David" w:eastAsiaTheme="minorEastAsia" w:hAnsi="David" w:cs="David" w:hint="cs"/>
          <w:i/>
          <w:sz w:val="24"/>
          <w:szCs w:val="24"/>
          <w:rtl/>
        </w:rPr>
        <w:t xml:space="preserve"> </w:t>
      </w:r>
      <w:r w:rsidR="00D83F11">
        <w:rPr>
          <w:rFonts w:ascii="David" w:eastAsiaTheme="minorEastAsia" w:hAnsi="David" w:cs="David" w:hint="cs"/>
          <w:i/>
          <w:sz w:val="24"/>
          <w:szCs w:val="24"/>
          <w:rtl/>
        </w:rPr>
        <w:t xml:space="preserve"> </w:t>
      </w:r>
      <w:r w:rsidR="00B84552">
        <w:rPr>
          <w:rFonts w:ascii="David" w:eastAsiaTheme="minorEastAsia" w:hAnsi="David" w:cs="David" w:hint="cs"/>
          <w:i/>
          <w:sz w:val="24"/>
          <w:szCs w:val="24"/>
          <w:rtl/>
        </w:rPr>
        <w:t>.</w:t>
      </w:r>
    </w:p>
    <w:p w14:paraId="3ECA2DD0" w14:textId="3D9FCC4C" w:rsidR="00890CEB" w:rsidRPr="00890CEB" w:rsidRDefault="00890CEB" w:rsidP="00890CEB">
      <w:pPr>
        <w:bidi/>
        <w:jc w:val="both"/>
        <w:rPr>
          <w:rFonts w:ascii="David" w:eastAsiaTheme="minorEastAsia" w:hAnsi="David" w:cs="David"/>
          <w:i/>
          <w:sz w:val="24"/>
          <w:szCs w:val="24"/>
        </w:rPr>
      </w:pPr>
      <w:r>
        <w:rPr>
          <w:rFonts w:ascii="David" w:eastAsiaTheme="minorEastAsia" w:hAnsi="David" w:cs="David" w:hint="cs"/>
          <w:i/>
          <w:sz w:val="24"/>
          <w:szCs w:val="24"/>
          <w:u w:val="single"/>
          <w:rtl/>
        </w:rPr>
        <w:t>מודל 2</w:t>
      </w:r>
    </w:p>
    <w:p w14:paraId="272397E1" w14:textId="2DA8C220" w:rsidR="008B3C37" w:rsidRDefault="00911AA7" w:rsidP="00F8770B">
      <w:pPr>
        <w:bidi/>
        <w:jc w:val="both"/>
        <w:rPr>
          <w:rFonts w:ascii="David" w:eastAsiaTheme="minorEastAsia" w:hAnsi="David" w:cs="David"/>
          <w:i/>
          <w:sz w:val="24"/>
          <w:szCs w:val="24"/>
          <w:rtl/>
        </w:rPr>
      </w:pPr>
      <w:r>
        <w:rPr>
          <w:rFonts w:ascii="David" w:eastAsiaTheme="minorEastAsia" w:hAnsi="David" w:cs="David" w:hint="cs"/>
          <w:i/>
          <w:sz w:val="24"/>
          <w:szCs w:val="24"/>
          <w:rtl/>
        </w:rPr>
        <w:lastRenderedPageBreak/>
        <w:t xml:space="preserve">קובץ האימון עבור מודל 2 מצומצם משמעותית ביחס לקובץ האימון עבור מודל 1 (250 משפטים לעומת 5000). כמו כן, עבור מודל 1 נתון לנו סט מתויג אשר יכול להוות קבוצת הערכה על ביצועי המודל לצורך בחירת הארכיטקטורה וכיוונון ההיפר-פרמטרים, אולם עבור מודל 2 לא נתון לנו סט כזה. </w:t>
      </w:r>
    </w:p>
    <w:p w14:paraId="3E2C1832" w14:textId="79CBC954" w:rsidR="00B84552" w:rsidRDefault="00B84552" w:rsidP="00B84552">
      <w:pPr>
        <w:bidi/>
        <w:jc w:val="both"/>
        <w:rPr>
          <w:rFonts w:ascii="David" w:eastAsiaTheme="minorEastAsia" w:hAnsi="David" w:cs="David"/>
          <w:i/>
          <w:sz w:val="24"/>
          <w:szCs w:val="24"/>
          <w:rtl/>
        </w:rPr>
      </w:pPr>
      <w:r>
        <w:rPr>
          <w:rFonts w:ascii="David" w:eastAsiaTheme="minorEastAsia" w:hAnsi="David" w:cs="David" w:hint="cs"/>
          <w:i/>
          <w:sz w:val="24"/>
          <w:szCs w:val="24"/>
          <w:rtl/>
        </w:rPr>
        <w:t>בתחילה, שקלנו לצמצם מראש את מספר התכוניות שבהן נשתמש עבור מודל זה, שכן מספר הדוגמאות המצומצם עשוי לפגוע ביכולת לאמן מודל עשיר. בסופו של דבר, בחרנו לנסות ערכי סף ורגולריזציה שונים אשר יאפשרו לשלוט בגודל האפקטיבי של המודל ולבחור את הפרמטרים שעבורם נקבל את התוצאות המיטביות.</w:t>
      </w:r>
    </w:p>
    <w:p w14:paraId="55D3D7AA" w14:textId="55667DD8" w:rsidR="00911AA7" w:rsidRDefault="00B84552" w:rsidP="00911AA7">
      <w:pPr>
        <w:bidi/>
        <w:jc w:val="both"/>
        <w:rPr>
          <w:rFonts w:ascii="David" w:eastAsiaTheme="minorEastAsia" w:hAnsi="David" w:cs="David"/>
          <w:i/>
          <w:sz w:val="24"/>
          <w:szCs w:val="24"/>
        </w:rPr>
      </w:pPr>
      <w:r>
        <w:rPr>
          <w:rFonts w:ascii="David" w:eastAsiaTheme="minorEastAsia" w:hAnsi="David" w:cs="David" w:hint="cs"/>
          <w:i/>
          <w:sz w:val="24"/>
          <w:szCs w:val="24"/>
          <w:rtl/>
        </w:rPr>
        <w:t xml:space="preserve">אי לכך, בעבור </w:t>
      </w:r>
      <w:r w:rsidR="00911AA7">
        <w:rPr>
          <w:rFonts w:ascii="David" w:eastAsiaTheme="minorEastAsia" w:hAnsi="David" w:cs="David" w:hint="cs"/>
          <w:i/>
          <w:sz w:val="24"/>
          <w:szCs w:val="24"/>
          <w:rtl/>
        </w:rPr>
        <w:t xml:space="preserve">מודל 2 </w:t>
      </w:r>
      <w:r>
        <w:rPr>
          <w:rFonts w:ascii="David" w:eastAsiaTheme="minorEastAsia" w:hAnsi="David" w:cs="David" w:hint="cs"/>
          <w:i/>
          <w:sz w:val="24"/>
          <w:szCs w:val="24"/>
          <w:rtl/>
        </w:rPr>
        <w:t xml:space="preserve">הגדרנו רשימת היפר-פרמטרים למודל </w:t>
      </w:r>
      <w:r w:rsidR="00911AA7">
        <w:rPr>
          <w:rFonts w:ascii="David" w:eastAsiaTheme="minorEastAsia" w:hAnsi="David" w:cs="David" w:hint="cs"/>
          <w:i/>
          <w:sz w:val="24"/>
          <w:szCs w:val="24"/>
          <w:rtl/>
        </w:rPr>
        <w:t xml:space="preserve">וכיווננו </w:t>
      </w:r>
      <w:r>
        <w:rPr>
          <w:rFonts w:ascii="David" w:eastAsiaTheme="minorEastAsia" w:hAnsi="David" w:cs="David" w:hint="cs"/>
          <w:i/>
          <w:sz w:val="24"/>
          <w:szCs w:val="24"/>
          <w:rtl/>
        </w:rPr>
        <w:t>אותם</w:t>
      </w:r>
      <w:r w:rsidR="00911AA7">
        <w:rPr>
          <w:rFonts w:ascii="David" w:eastAsiaTheme="minorEastAsia" w:hAnsi="David" w:cs="David" w:hint="cs"/>
          <w:i/>
          <w:sz w:val="24"/>
          <w:szCs w:val="24"/>
          <w:rtl/>
        </w:rPr>
        <w:t>. היות ולא הי</w:t>
      </w:r>
      <w:r>
        <w:rPr>
          <w:rFonts w:ascii="David" w:eastAsiaTheme="minorEastAsia" w:hAnsi="David" w:cs="David" w:hint="cs"/>
          <w:i/>
          <w:sz w:val="24"/>
          <w:szCs w:val="24"/>
          <w:rtl/>
        </w:rPr>
        <w:t>ית</w:t>
      </w:r>
      <w:r w:rsidR="00911AA7">
        <w:rPr>
          <w:rFonts w:ascii="David" w:eastAsiaTheme="minorEastAsia" w:hAnsi="David" w:cs="David" w:hint="cs"/>
          <w:i/>
          <w:sz w:val="24"/>
          <w:szCs w:val="24"/>
          <w:rtl/>
        </w:rPr>
        <w:t xml:space="preserve">ה ברשותנו קבוצת הערכה, </w:t>
      </w:r>
      <w:r w:rsidR="00B5588B">
        <w:rPr>
          <w:rFonts w:ascii="David" w:eastAsiaTheme="minorEastAsia" w:hAnsi="David" w:cs="David" w:hint="cs"/>
          <w:i/>
          <w:sz w:val="24"/>
          <w:szCs w:val="24"/>
          <w:rtl/>
        </w:rPr>
        <w:t>היה עלינו להיעזר ב</w:t>
      </w:r>
      <w:r>
        <w:rPr>
          <w:rFonts w:ascii="David" w:eastAsiaTheme="minorEastAsia" w:hAnsi="David" w:cs="David" w:hint="cs"/>
          <w:i/>
          <w:sz w:val="24"/>
          <w:szCs w:val="24"/>
          <w:rtl/>
        </w:rPr>
        <w:t xml:space="preserve">- </w:t>
      </w:r>
      <w:r w:rsidR="0028186D">
        <w:rPr>
          <w:rFonts w:ascii="David" w:eastAsiaTheme="minorEastAsia" w:hAnsi="David" w:cs="David"/>
          <w:i/>
          <w:sz w:val="24"/>
          <w:szCs w:val="24"/>
        </w:rPr>
        <w:t xml:space="preserve">k-folds </w:t>
      </w:r>
      <w:r w:rsidR="00B5588B">
        <w:rPr>
          <w:rFonts w:ascii="David" w:eastAsiaTheme="minorEastAsia" w:hAnsi="David" w:cs="David"/>
          <w:i/>
          <w:sz w:val="24"/>
          <w:szCs w:val="24"/>
        </w:rPr>
        <w:t>cross validation</w:t>
      </w:r>
      <w:r w:rsidR="00B5588B">
        <w:rPr>
          <w:rFonts w:ascii="David" w:eastAsiaTheme="minorEastAsia" w:hAnsi="David" w:cs="David" w:hint="cs"/>
          <w:i/>
          <w:sz w:val="24"/>
          <w:szCs w:val="24"/>
          <w:rtl/>
        </w:rPr>
        <w:t xml:space="preserve"> על קבוצת האימון</w:t>
      </w:r>
      <w:r>
        <w:rPr>
          <w:rFonts w:ascii="David" w:eastAsiaTheme="minorEastAsia" w:hAnsi="David" w:cs="David" w:hint="cs"/>
          <w:i/>
          <w:sz w:val="24"/>
          <w:szCs w:val="24"/>
          <w:rtl/>
        </w:rPr>
        <w:t xml:space="preserve"> </w:t>
      </w:r>
      <w:r w:rsidR="008D4DC2">
        <w:rPr>
          <w:rFonts w:ascii="David" w:eastAsiaTheme="minorEastAsia" w:hAnsi="David" w:cs="David"/>
          <w:i/>
          <w:sz w:val="24"/>
          <w:szCs w:val="24"/>
          <w:rtl/>
        </w:rPr>
        <w:t>-</w:t>
      </w:r>
      <w:r>
        <w:rPr>
          <w:rFonts w:ascii="David" w:eastAsiaTheme="minorEastAsia" w:hAnsi="David" w:cs="David" w:hint="cs"/>
          <w:i/>
          <w:sz w:val="24"/>
          <w:szCs w:val="24"/>
          <w:rtl/>
        </w:rPr>
        <w:t xml:space="preserve"> פיצלנו את הקובץ </w:t>
      </w:r>
      <w:r>
        <w:rPr>
          <w:rFonts w:ascii="David" w:eastAsiaTheme="minorEastAsia" w:hAnsi="David" w:cs="David"/>
          <w:i/>
          <w:sz w:val="24"/>
          <w:szCs w:val="24"/>
        </w:rPr>
        <w:t>train2.wtag</w:t>
      </w:r>
      <w:r>
        <w:rPr>
          <w:rFonts w:ascii="David" w:eastAsiaTheme="minorEastAsia" w:hAnsi="David" w:cs="David" w:hint="cs"/>
          <w:i/>
          <w:sz w:val="24"/>
          <w:szCs w:val="24"/>
          <w:rtl/>
        </w:rPr>
        <w:t xml:space="preserve"> ל-5 חלקים שווים, ובכל פעם, חמישית אחרת היוותה קבוצת הבקרה, בעוד שהיתר היוו את קבוצת האימון</w:t>
      </w:r>
      <w:r w:rsidR="00B5588B">
        <w:rPr>
          <w:rFonts w:ascii="David" w:eastAsiaTheme="minorEastAsia" w:hAnsi="David" w:cs="David" w:hint="cs"/>
          <w:i/>
          <w:sz w:val="24"/>
          <w:szCs w:val="24"/>
          <w:rtl/>
        </w:rPr>
        <w:t>.</w:t>
      </w:r>
      <w:r w:rsidR="0028186D">
        <w:rPr>
          <w:rFonts w:ascii="David" w:eastAsiaTheme="minorEastAsia" w:hAnsi="David" w:cs="David" w:hint="cs"/>
          <w:i/>
          <w:sz w:val="24"/>
          <w:szCs w:val="24"/>
          <w:rtl/>
        </w:rPr>
        <w:t xml:space="preserve"> </w:t>
      </w:r>
      <w:r w:rsidR="002332C4">
        <w:rPr>
          <w:rFonts w:ascii="David" w:eastAsiaTheme="minorEastAsia" w:hAnsi="David" w:cs="David" w:hint="cs"/>
          <w:i/>
          <w:sz w:val="24"/>
          <w:szCs w:val="24"/>
          <w:rtl/>
        </w:rPr>
        <w:t xml:space="preserve">ערכי ההיפר-פרמטרים שנבחנו הם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thr rare, thr common</m:t>
            </m:r>
          </m:e>
        </m:d>
        <m:r>
          <w:rPr>
            <w:rFonts w:ascii="Cambria Math" w:eastAsiaTheme="minorEastAsia" w:hAnsi="Cambria Math" w:cs="David"/>
            <w:sz w:val="24"/>
            <w:szCs w:val="24"/>
          </w:rPr>
          <m:t>∈</m:t>
        </m:r>
        <m:r>
          <m:rPr>
            <m:sty m:val="p"/>
          </m:rPr>
          <w:rPr>
            <w:rFonts w:ascii="Cambria Math" w:eastAsiaTheme="minorEastAsia" w:hAnsi="Cambria Math" w:cs="David"/>
            <w:sz w:val="24"/>
            <w:szCs w:val="24"/>
          </w:rPr>
          <m:t>[(3,5), (3,7), (5,5), (5,7)]</m:t>
        </m:r>
        <m:r>
          <m:rPr>
            <m:sty m:val="p"/>
          </m:rPr>
          <w:rPr>
            <w:rFonts w:ascii="Cambria Math" w:eastAsiaTheme="minorEastAsia" w:hAnsi="Cambria Math" w:cs="David" w:hint="cs"/>
            <w:sz w:val="24"/>
            <w:szCs w:val="24"/>
            <w:rtl/>
          </w:rPr>
          <m:t xml:space="preserve"> </m:t>
        </m:r>
      </m:oMath>
      <w:r w:rsidR="002332C4">
        <w:rPr>
          <w:rFonts w:ascii="David" w:eastAsiaTheme="minorEastAsia" w:hAnsi="David" w:cs="David" w:hint="cs"/>
          <w:i/>
          <w:sz w:val="24"/>
          <w:szCs w:val="24"/>
          <w:rtl/>
        </w:rPr>
        <w:t xml:space="preserve"> </w:t>
      </w:r>
      <w:r w:rsidR="002332C4">
        <w:rPr>
          <w:rFonts w:ascii="David" w:eastAsiaTheme="minorEastAsia" w:hAnsi="David" w:cs="David" w:hint="cs"/>
          <w:iCs/>
          <w:sz w:val="24"/>
          <w:szCs w:val="24"/>
          <w:rtl/>
        </w:rPr>
        <w:t xml:space="preserve">, </w:t>
      </w:r>
      <w:r w:rsidR="002332C4">
        <w:rPr>
          <w:rFonts w:ascii="David" w:eastAsiaTheme="minorEastAsia" w:hAnsi="David" w:cs="David" w:hint="cs"/>
          <w:i/>
          <w:sz w:val="24"/>
          <w:szCs w:val="24"/>
          <w:rtl/>
        </w:rPr>
        <w:t>ו</w:t>
      </w:r>
      <m:oMath>
        <m:r>
          <w:rPr>
            <w:rFonts w:ascii="Cambria Math" w:eastAsiaTheme="minorEastAsia" w:hAnsi="Cambria Math" w:cs="David"/>
            <w:sz w:val="24"/>
            <w:szCs w:val="24"/>
          </w:rPr>
          <m:t>λ∈[0.1, 0.5, 2, 5]</m:t>
        </m:r>
      </m:oMath>
      <w:r w:rsidR="002332C4">
        <w:rPr>
          <w:rFonts w:ascii="David" w:eastAsiaTheme="minorEastAsia" w:hAnsi="David" w:cs="David" w:hint="cs"/>
          <w:i/>
          <w:sz w:val="24"/>
          <w:szCs w:val="24"/>
          <w:rtl/>
        </w:rPr>
        <w:t xml:space="preserve">. עבור </w:t>
      </w:r>
      <w:proofErr w:type="spellStart"/>
      <w:r w:rsidR="002332C4">
        <w:rPr>
          <w:rFonts w:ascii="David" w:eastAsiaTheme="minorEastAsia" w:hAnsi="David" w:cs="David"/>
          <w:i/>
          <w:sz w:val="24"/>
          <w:szCs w:val="24"/>
        </w:rPr>
        <w:t>thr</w:t>
      </w:r>
      <w:proofErr w:type="spellEnd"/>
      <w:r w:rsidR="002332C4">
        <w:rPr>
          <w:rFonts w:ascii="David" w:eastAsiaTheme="minorEastAsia" w:hAnsi="David" w:cs="David"/>
          <w:i/>
          <w:sz w:val="24"/>
          <w:szCs w:val="24"/>
        </w:rPr>
        <w:t xml:space="preserve"> rare = </w:t>
      </w:r>
      <w:r w:rsidR="00823A7E">
        <w:rPr>
          <w:rFonts w:ascii="David" w:eastAsiaTheme="minorEastAsia" w:hAnsi="David" w:cs="David"/>
          <w:i/>
          <w:sz w:val="24"/>
          <w:szCs w:val="24"/>
        </w:rPr>
        <w:t>3</w:t>
      </w:r>
      <w:r w:rsidR="002332C4">
        <w:rPr>
          <w:rFonts w:ascii="David" w:eastAsiaTheme="minorEastAsia" w:hAnsi="David" w:cs="David" w:hint="cs"/>
          <w:i/>
          <w:sz w:val="24"/>
          <w:szCs w:val="24"/>
          <w:rtl/>
        </w:rPr>
        <w:t xml:space="preserve">, </w:t>
      </w:r>
      <w:proofErr w:type="spellStart"/>
      <w:r w:rsidR="002332C4">
        <w:rPr>
          <w:rFonts w:ascii="David" w:eastAsiaTheme="minorEastAsia" w:hAnsi="David" w:cs="David"/>
          <w:i/>
          <w:sz w:val="24"/>
          <w:szCs w:val="24"/>
        </w:rPr>
        <w:t>thr</w:t>
      </w:r>
      <w:proofErr w:type="spellEnd"/>
      <w:r w:rsidR="002332C4">
        <w:rPr>
          <w:rFonts w:ascii="David" w:eastAsiaTheme="minorEastAsia" w:hAnsi="David" w:cs="David"/>
          <w:i/>
          <w:sz w:val="24"/>
          <w:szCs w:val="24"/>
        </w:rPr>
        <w:t xml:space="preserve"> common = </w:t>
      </w:r>
      <w:r w:rsidR="00823A7E">
        <w:rPr>
          <w:rFonts w:ascii="David" w:eastAsiaTheme="minorEastAsia" w:hAnsi="David" w:cs="David"/>
          <w:i/>
          <w:sz w:val="24"/>
          <w:szCs w:val="24"/>
        </w:rPr>
        <w:t>5</w:t>
      </w:r>
      <w:r w:rsidR="002332C4">
        <w:rPr>
          <w:rFonts w:ascii="David" w:eastAsiaTheme="minorEastAsia" w:hAnsi="David" w:cs="David" w:hint="cs"/>
          <w:i/>
          <w:sz w:val="24"/>
          <w:szCs w:val="24"/>
          <w:rtl/>
        </w:rPr>
        <w:t xml:space="preserve"> ו-  </w:t>
      </w:r>
      <m:oMath>
        <m:r>
          <w:rPr>
            <w:rFonts w:ascii="Cambria Math" w:eastAsiaTheme="minorEastAsia" w:hAnsi="Cambria Math" w:cs="David"/>
            <w:sz w:val="24"/>
            <w:szCs w:val="24"/>
          </w:rPr>
          <m:t>λ=0.5</m:t>
        </m:r>
      </m:oMath>
      <w:r w:rsidR="002332C4">
        <w:rPr>
          <w:rFonts w:ascii="David" w:eastAsiaTheme="minorEastAsia" w:hAnsi="David" w:cs="David" w:hint="cs"/>
          <w:i/>
          <w:sz w:val="24"/>
          <w:szCs w:val="24"/>
          <w:rtl/>
        </w:rPr>
        <w:t xml:space="preserve"> קיבלנו את התוצאות המיטביות ב</w:t>
      </w:r>
      <w:r w:rsidR="00823A7E">
        <w:rPr>
          <w:rFonts w:ascii="David" w:eastAsiaTheme="minorEastAsia" w:hAnsi="David" w:cs="David" w:hint="cs"/>
          <w:i/>
          <w:sz w:val="24"/>
          <w:szCs w:val="24"/>
          <w:rtl/>
        </w:rPr>
        <w:t xml:space="preserve">- </w:t>
      </w:r>
      <w:r w:rsidR="002332C4">
        <w:rPr>
          <w:rFonts w:ascii="David" w:eastAsiaTheme="minorEastAsia" w:hAnsi="David" w:cs="David"/>
          <w:i/>
          <w:sz w:val="24"/>
          <w:szCs w:val="24"/>
        </w:rPr>
        <w:t>k-folds cross validation</w:t>
      </w:r>
      <w:r w:rsidR="002332C4">
        <w:rPr>
          <w:rFonts w:ascii="David" w:eastAsiaTheme="minorEastAsia" w:hAnsi="David" w:cs="David" w:hint="cs"/>
          <w:i/>
          <w:sz w:val="24"/>
          <w:szCs w:val="24"/>
          <w:rtl/>
        </w:rPr>
        <w:t xml:space="preserve"> - </w:t>
      </w:r>
      <w:r w:rsidR="00823A7E" w:rsidRPr="00B84552">
        <w:rPr>
          <w:rFonts w:ascii="David" w:eastAsiaTheme="minorEastAsia" w:hAnsi="David" w:cs="David"/>
          <w:b/>
          <w:bCs/>
          <w:i/>
          <w:sz w:val="24"/>
          <w:szCs w:val="24"/>
          <w:rtl/>
        </w:rPr>
        <w:t>0.91</w:t>
      </w:r>
      <w:r w:rsidR="00D31DE3">
        <w:rPr>
          <w:rFonts w:ascii="David" w:eastAsiaTheme="minorEastAsia" w:hAnsi="David" w:cs="David" w:hint="cs"/>
          <w:i/>
          <w:sz w:val="24"/>
          <w:szCs w:val="24"/>
          <w:rtl/>
        </w:rPr>
        <w:t>.</w:t>
      </w:r>
    </w:p>
    <w:p w14:paraId="0D12C88D" w14:textId="57F69864" w:rsidR="00FD13F6" w:rsidRDefault="00FD13F6" w:rsidP="00FD13F6">
      <w:pPr>
        <w:bidi/>
        <w:jc w:val="both"/>
        <w:rPr>
          <w:rFonts w:ascii="David" w:eastAsiaTheme="minorEastAsia" w:hAnsi="David" w:cs="David"/>
          <w:i/>
          <w:sz w:val="24"/>
          <w:szCs w:val="24"/>
        </w:rPr>
      </w:pPr>
      <w:r>
        <w:rPr>
          <w:rFonts w:ascii="David" w:eastAsiaTheme="minorEastAsia" w:hAnsi="David" w:cs="David" w:hint="cs"/>
          <w:i/>
          <w:sz w:val="24"/>
          <w:szCs w:val="24"/>
          <w:rtl/>
        </w:rPr>
        <w:t xml:space="preserve">להלן הגודל של כל  </w:t>
      </w:r>
      <w:r>
        <w:rPr>
          <w:rFonts w:ascii="David" w:eastAsiaTheme="minorEastAsia" w:hAnsi="David" w:cs="David"/>
          <w:i/>
          <w:sz w:val="24"/>
          <w:szCs w:val="24"/>
        </w:rPr>
        <w:t>f</w:t>
      </w:r>
      <w:r>
        <w:rPr>
          <w:rFonts w:ascii="David" w:eastAsiaTheme="minorEastAsia" w:hAnsi="David" w:cs="David" w:hint="cs"/>
          <w:i/>
          <w:sz w:val="24"/>
          <w:szCs w:val="24"/>
          <w:rtl/>
        </w:rPr>
        <w:t xml:space="preserve">, עבור </w:t>
      </w:r>
      <w:r>
        <w:rPr>
          <w:rFonts w:ascii="David" w:eastAsiaTheme="minorEastAsia" w:hAnsi="David" w:cs="David"/>
          <w:i/>
          <w:sz w:val="24"/>
          <w:szCs w:val="24"/>
        </w:rPr>
        <w:t>train2.wtag</w:t>
      </w:r>
      <w:r>
        <w:rPr>
          <w:rFonts w:ascii="David" w:eastAsiaTheme="minorEastAsia" w:hAnsi="David" w:cs="David" w:hint="cs"/>
          <w:i/>
          <w:sz w:val="24"/>
          <w:szCs w:val="24"/>
          <w:rtl/>
        </w:rPr>
        <w:t xml:space="preserve"> </w:t>
      </w:r>
      <w:r w:rsidR="008D4DC2">
        <w:rPr>
          <w:rFonts w:ascii="David" w:eastAsiaTheme="minorEastAsia" w:hAnsi="David" w:cs="David"/>
          <w:i/>
          <w:sz w:val="24"/>
          <w:szCs w:val="24"/>
          <w:rtl/>
        </w:rPr>
        <w:t>-</w:t>
      </w:r>
    </w:p>
    <w:tbl>
      <w:tblPr>
        <w:tblStyle w:val="TableGrid"/>
        <w:bidiVisual/>
        <w:tblW w:w="0" w:type="auto"/>
        <w:tblLook w:val="04A0" w:firstRow="1" w:lastRow="0" w:firstColumn="1" w:lastColumn="0" w:noHBand="0" w:noVBand="1"/>
      </w:tblPr>
      <w:tblGrid>
        <w:gridCol w:w="1757"/>
        <w:gridCol w:w="1294"/>
        <w:gridCol w:w="1275"/>
        <w:gridCol w:w="1459"/>
        <w:gridCol w:w="715"/>
        <w:gridCol w:w="715"/>
        <w:gridCol w:w="715"/>
        <w:gridCol w:w="715"/>
        <w:gridCol w:w="715"/>
        <w:gridCol w:w="715"/>
        <w:gridCol w:w="715"/>
      </w:tblGrid>
      <w:tr w:rsidR="00FD13F6" w14:paraId="7BD46FA5" w14:textId="77777777" w:rsidTr="00427DA1">
        <w:tc>
          <w:tcPr>
            <w:tcW w:w="223" w:type="dxa"/>
          </w:tcPr>
          <w:p w14:paraId="24A4877D" w14:textId="77777777" w:rsidR="00FD13F6" w:rsidRDefault="00FC08AC" w:rsidP="003A081E">
            <w:pPr>
              <w:bidi/>
              <w:jc w:val="center"/>
              <w:rPr>
                <w:rFonts w:ascii="David" w:eastAsia="Calibri" w:hAnsi="David" w:cs="David"/>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contains_hyphen</m:t>
                    </m:r>
                  </m:sub>
                </m:sSub>
                <m:r>
                  <w:rPr>
                    <w:rFonts w:ascii="Cambria Math" w:eastAsiaTheme="minorEastAsia" w:hAnsi="Cambria Math" w:cs="David"/>
                    <w:sz w:val="24"/>
                    <w:szCs w:val="24"/>
                  </w:rPr>
                  <m:t>|</m:t>
                </m:r>
              </m:oMath>
            </m:oMathPara>
          </w:p>
        </w:tc>
        <w:tc>
          <w:tcPr>
            <w:tcW w:w="1309" w:type="dxa"/>
          </w:tcPr>
          <w:p w14:paraId="56EE9E13" w14:textId="77777777" w:rsidR="00FD13F6" w:rsidRDefault="00FC08AC" w:rsidP="003A081E">
            <w:pPr>
              <w:bidi/>
              <w:jc w:val="center"/>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is_numeric</m:t>
                    </m:r>
                  </m:sub>
                </m:sSub>
                <m:r>
                  <w:rPr>
                    <w:rFonts w:ascii="Cambria Math" w:eastAsiaTheme="minorEastAsia" w:hAnsi="Cambria Math" w:cs="David"/>
                    <w:sz w:val="24"/>
                    <w:szCs w:val="24"/>
                  </w:rPr>
                  <m:t>|</m:t>
                </m:r>
              </m:oMath>
            </m:oMathPara>
          </w:p>
        </w:tc>
        <w:tc>
          <w:tcPr>
            <w:tcW w:w="1289" w:type="dxa"/>
          </w:tcPr>
          <w:p w14:paraId="1B332CAD" w14:textId="77777777" w:rsidR="00FD13F6" w:rsidRDefault="00FC08AC" w:rsidP="003A081E">
            <w:pPr>
              <w:bidi/>
              <w:jc w:val="center"/>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all_capital</m:t>
                    </m:r>
                  </m:sub>
                </m:sSub>
                <m:r>
                  <w:rPr>
                    <w:rFonts w:ascii="Cambria Math" w:eastAsiaTheme="minorEastAsia" w:hAnsi="Cambria Math" w:cs="David"/>
                    <w:sz w:val="24"/>
                    <w:szCs w:val="24"/>
                  </w:rPr>
                  <m:t>|</m:t>
                </m:r>
              </m:oMath>
            </m:oMathPara>
          </w:p>
        </w:tc>
        <w:tc>
          <w:tcPr>
            <w:tcW w:w="1475" w:type="dxa"/>
          </w:tcPr>
          <w:p w14:paraId="1545A04C" w14:textId="77777777" w:rsidR="00FD13F6" w:rsidRDefault="00FC08AC" w:rsidP="003A081E">
            <w:pPr>
              <w:bidi/>
              <w:jc w:val="center"/>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start_capital</m:t>
                    </m:r>
                  </m:sub>
                </m:sSub>
                <m:r>
                  <w:rPr>
                    <w:rFonts w:ascii="Cambria Math" w:eastAsiaTheme="minorEastAsia" w:hAnsi="Cambria Math" w:cs="David"/>
                    <w:sz w:val="24"/>
                    <w:szCs w:val="24"/>
                  </w:rPr>
                  <m:t>|</m:t>
                </m:r>
              </m:oMath>
            </m:oMathPara>
          </w:p>
        </w:tc>
        <w:tc>
          <w:tcPr>
            <w:tcW w:w="722" w:type="dxa"/>
          </w:tcPr>
          <w:p w14:paraId="2B2346F9" w14:textId="77777777" w:rsidR="00FD13F6" w:rsidRDefault="00FC08AC" w:rsidP="003A081E">
            <w:pPr>
              <w:bidi/>
              <w:jc w:val="center"/>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106</m:t>
                    </m:r>
                  </m:sub>
                </m:sSub>
                <m:r>
                  <w:rPr>
                    <w:rFonts w:ascii="Cambria Math" w:eastAsiaTheme="minorEastAsia" w:hAnsi="Cambria Math" w:cs="David"/>
                    <w:sz w:val="24"/>
                    <w:szCs w:val="24"/>
                  </w:rPr>
                  <m:t>|</m:t>
                </m:r>
              </m:oMath>
            </m:oMathPara>
          </w:p>
        </w:tc>
        <w:tc>
          <w:tcPr>
            <w:tcW w:w="722" w:type="dxa"/>
          </w:tcPr>
          <w:p w14:paraId="03667D40" w14:textId="77777777" w:rsidR="00FD13F6" w:rsidRDefault="00FC08AC" w:rsidP="003A081E">
            <w:pPr>
              <w:bidi/>
              <w:jc w:val="center"/>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105</m:t>
                    </m:r>
                  </m:sub>
                </m:sSub>
                <m:r>
                  <w:rPr>
                    <w:rFonts w:ascii="Cambria Math" w:eastAsiaTheme="minorEastAsia" w:hAnsi="Cambria Math" w:cs="David"/>
                    <w:sz w:val="24"/>
                    <w:szCs w:val="24"/>
                  </w:rPr>
                  <m:t>|</m:t>
                </m:r>
              </m:oMath>
            </m:oMathPara>
          </w:p>
        </w:tc>
        <w:tc>
          <w:tcPr>
            <w:tcW w:w="722" w:type="dxa"/>
          </w:tcPr>
          <w:p w14:paraId="0DDFBBF9" w14:textId="77777777" w:rsidR="00FD13F6" w:rsidRDefault="00FC08AC" w:rsidP="003A081E">
            <w:pPr>
              <w:bidi/>
              <w:jc w:val="center"/>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104</m:t>
                    </m:r>
                  </m:sub>
                </m:sSub>
                <m:r>
                  <w:rPr>
                    <w:rFonts w:ascii="Cambria Math" w:eastAsiaTheme="minorEastAsia" w:hAnsi="Cambria Math" w:cs="David"/>
                    <w:sz w:val="24"/>
                    <w:szCs w:val="24"/>
                  </w:rPr>
                  <m:t>|</m:t>
                </m:r>
              </m:oMath>
            </m:oMathPara>
          </w:p>
        </w:tc>
        <w:tc>
          <w:tcPr>
            <w:tcW w:w="722" w:type="dxa"/>
          </w:tcPr>
          <w:p w14:paraId="5B3AEA04" w14:textId="77777777" w:rsidR="00FD13F6" w:rsidRDefault="00FC08AC" w:rsidP="003A081E">
            <w:pPr>
              <w:bidi/>
              <w:jc w:val="center"/>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103</m:t>
                    </m:r>
                  </m:sub>
                </m:sSub>
                <m:r>
                  <w:rPr>
                    <w:rFonts w:ascii="Cambria Math" w:eastAsiaTheme="minorEastAsia" w:hAnsi="Cambria Math" w:cs="David"/>
                    <w:sz w:val="24"/>
                    <w:szCs w:val="24"/>
                  </w:rPr>
                  <m:t>|</m:t>
                </m:r>
              </m:oMath>
            </m:oMathPara>
          </w:p>
        </w:tc>
        <w:tc>
          <w:tcPr>
            <w:tcW w:w="722" w:type="dxa"/>
          </w:tcPr>
          <w:p w14:paraId="7E307BE2" w14:textId="77777777" w:rsidR="00FD13F6" w:rsidRDefault="00FC08AC" w:rsidP="003A081E">
            <w:pPr>
              <w:bidi/>
              <w:jc w:val="center"/>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102</m:t>
                    </m:r>
                  </m:sub>
                </m:sSub>
                <m:r>
                  <w:rPr>
                    <w:rFonts w:ascii="Cambria Math" w:eastAsiaTheme="minorEastAsia" w:hAnsi="Cambria Math" w:cs="David"/>
                    <w:sz w:val="24"/>
                    <w:szCs w:val="24"/>
                  </w:rPr>
                  <m:t>|</m:t>
                </m:r>
              </m:oMath>
            </m:oMathPara>
          </w:p>
        </w:tc>
        <w:tc>
          <w:tcPr>
            <w:tcW w:w="722" w:type="dxa"/>
          </w:tcPr>
          <w:p w14:paraId="250D848A" w14:textId="77777777" w:rsidR="00FD13F6" w:rsidRDefault="00FC08AC" w:rsidP="003A081E">
            <w:pPr>
              <w:bidi/>
              <w:jc w:val="center"/>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101</m:t>
                    </m:r>
                  </m:sub>
                </m:sSub>
                <m:r>
                  <w:rPr>
                    <w:rFonts w:ascii="Cambria Math" w:eastAsiaTheme="minorEastAsia" w:hAnsi="Cambria Math" w:cs="David"/>
                    <w:sz w:val="24"/>
                    <w:szCs w:val="24"/>
                  </w:rPr>
                  <m:t>|</m:t>
                </m:r>
              </m:oMath>
            </m:oMathPara>
          </w:p>
        </w:tc>
        <w:tc>
          <w:tcPr>
            <w:tcW w:w="722" w:type="dxa"/>
          </w:tcPr>
          <w:p w14:paraId="12A26A4B" w14:textId="77777777" w:rsidR="00FD13F6" w:rsidRDefault="00FC08AC" w:rsidP="003A081E">
            <w:pPr>
              <w:bidi/>
              <w:jc w:val="center"/>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100</m:t>
                    </m:r>
                  </m:sub>
                </m:sSub>
                <m:r>
                  <w:rPr>
                    <w:rFonts w:ascii="Cambria Math" w:eastAsiaTheme="minorEastAsia" w:hAnsi="Cambria Math" w:cs="David"/>
                    <w:sz w:val="24"/>
                    <w:szCs w:val="24"/>
                  </w:rPr>
                  <m:t>|</m:t>
                </m:r>
              </m:oMath>
            </m:oMathPara>
          </w:p>
        </w:tc>
      </w:tr>
      <w:tr w:rsidR="00FD13F6" w14:paraId="5CFC5DB9" w14:textId="77777777" w:rsidTr="00427DA1">
        <w:tc>
          <w:tcPr>
            <w:tcW w:w="223" w:type="dxa"/>
          </w:tcPr>
          <w:p w14:paraId="1FCC1A2F" w14:textId="281728D0" w:rsidR="00FD13F6"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0</w:t>
            </w:r>
          </w:p>
        </w:tc>
        <w:tc>
          <w:tcPr>
            <w:tcW w:w="1309" w:type="dxa"/>
          </w:tcPr>
          <w:p w14:paraId="74153FAF" w14:textId="516FD3B2" w:rsidR="00FD13F6"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3</w:t>
            </w:r>
          </w:p>
        </w:tc>
        <w:tc>
          <w:tcPr>
            <w:tcW w:w="1289" w:type="dxa"/>
          </w:tcPr>
          <w:p w14:paraId="6E3908C5" w14:textId="097AD9BF" w:rsidR="00FD13F6"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0</w:t>
            </w:r>
          </w:p>
        </w:tc>
        <w:tc>
          <w:tcPr>
            <w:tcW w:w="1475" w:type="dxa"/>
          </w:tcPr>
          <w:p w14:paraId="1D12527F" w14:textId="339F74FF" w:rsidR="00FD13F6"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1</w:t>
            </w:r>
          </w:p>
        </w:tc>
        <w:tc>
          <w:tcPr>
            <w:tcW w:w="722" w:type="dxa"/>
          </w:tcPr>
          <w:p w14:paraId="62F39F63" w14:textId="24C87C54" w:rsidR="00FD13F6"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173</w:t>
            </w:r>
          </w:p>
        </w:tc>
        <w:tc>
          <w:tcPr>
            <w:tcW w:w="722" w:type="dxa"/>
          </w:tcPr>
          <w:p w14:paraId="37367D38" w14:textId="66D81EF2" w:rsidR="00FD13F6"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26</w:t>
            </w:r>
          </w:p>
        </w:tc>
        <w:tc>
          <w:tcPr>
            <w:tcW w:w="722" w:type="dxa"/>
          </w:tcPr>
          <w:p w14:paraId="406EA888" w14:textId="5815F793" w:rsidR="00FD13F6"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152</w:t>
            </w:r>
          </w:p>
        </w:tc>
        <w:tc>
          <w:tcPr>
            <w:tcW w:w="722" w:type="dxa"/>
          </w:tcPr>
          <w:p w14:paraId="7044456A" w14:textId="1F9CC671" w:rsidR="00FD13F6"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269</w:t>
            </w:r>
          </w:p>
        </w:tc>
        <w:tc>
          <w:tcPr>
            <w:tcW w:w="722" w:type="dxa"/>
          </w:tcPr>
          <w:p w14:paraId="0627F5D0" w14:textId="7C8D5181" w:rsidR="00FD13F6"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1288</w:t>
            </w:r>
          </w:p>
        </w:tc>
        <w:tc>
          <w:tcPr>
            <w:tcW w:w="722" w:type="dxa"/>
          </w:tcPr>
          <w:p w14:paraId="460DDB3E" w14:textId="7DFA969D" w:rsidR="00FD13F6"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992</w:t>
            </w:r>
          </w:p>
        </w:tc>
        <w:tc>
          <w:tcPr>
            <w:tcW w:w="722" w:type="dxa"/>
          </w:tcPr>
          <w:p w14:paraId="1CA0B996" w14:textId="3983A031" w:rsidR="00FD13F6" w:rsidRDefault="003A081E" w:rsidP="003A081E">
            <w:pPr>
              <w:bidi/>
              <w:jc w:val="center"/>
              <w:rPr>
                <w:rFonts w:ascii="David" w:eastAsiaTheme="minorEastAsia" w:hAnsi="David" w:cs="David"/>
                <w:i/>
                <w:sz w:val="24"/>
                <w:szCs w:val="24"/>
                <w:rtl/>
              </w:rPr>
            </w:pPr>
            <w:r w:rsidRPr="003A081E">
              <w:rPr>
                <w:rFonts w:ascii="David" w:eastAsiaTheme="minorEastAsia" w:hAnsi="David" w:cs="David"/>
                <w:i/>
                <w:sz w:val="24"/>
                <w:szCs w:val="24"/>
                <w:rtl/>
              </w:rPr>
              <w:t>179</w:t>
            </w:r>
          </w:p>
        </w:tc>
      </w:tr>
    </w:tbl>
    <w:p w14:paraId="1818B2AB" w14:textId="77777777" w:rsidR="00B84552" w:rsidRDefault="00B84552" w:rsidP="00FD13F6">
      <w:pPr>
        <w:bidi/>
        <w:jc w:val="both"/>
        <w:rPr>
          <w:rFonts w:ascii="David" w:eastAsiaTheme="minorEastAsia" w:hAnsi="David" w:cs="David"/>
          <w:i/>
          <w:sz w:val="24"/>
          <w:szCs w:val="24"/>
          <w:u w:val="single"/>
          <w:rtl/>
        </w:rPr>
      </w:pPr>
    </w:p>
    <w:p w14:paraId="2E908252" w14:textId="2A4114C3" w:rsidR="00FD13F6" w:rsidRDefault="00D60328" w:rsidP="00B84552">
      <w:pPr>
        <w:bidi/>
        <w:jc w:val="both"/>
        <w:rPr>
          <w:rFonts w:ascii="David" w:eastAsiaTheme="minorEastAsia" w:hAnsi="David" w:cs="David"/>
          <w:i/>
          <w:sz w:val="24"/>
          <w:szCs w:val="24"/>
          <w:u w:val="single"/>
          <w:rtl/>
        </w:rPr>
      </w:pPr>
      <w:r>
        <w:rPr>
          <w:rFonts w:ascii="David" w:eastAsiaTheme="minorEastAsia" w:hAnsi="David" w:cs="David" w:hint="cs"/>
          <w:i/>
          <w:sz w:val="24"/>
          <w:szCs w:val="24"/>
          <w:u w:val="single"/>
          <w:rtl/>
        </w:rPr>
        <w:t>הערות ו</w:t>
      </w:r>
      <w:r w:rsidR="00FD13F6">
        <w:rPr>
          <w:rFonts w:ascii="David" w:eastAsiaTheme="minorEastAsia" w:hAnsi="David" w:cs="David" w:hint="cs"/>
          <w:i/>
          <w:sz w:val="24"/>
          <w:szCs w:val="24"/>
          <w:u w:val="single"/>
          <w:rtl/>
        </w:rPr>
        <w:t xml:space="preserve">שיפורים כלליים </w:t>
      </w:r>
      <w:r w:rsidR="008D4DC2">
        <w:rPr>
          <w:rFonts w:ascii="David" w:eastAsiaTheme="minorEastAsia" w:hAnsi="David" w:cs="David"/>
          <w:i/>
          <w:sz w:val="24"/>
          <w:szCs w:val="24"/>
          <w:u w:val="single"/>
          <w:rtl/>
        </w:rPr>
        <w:t>-</w:t>
      </w:r>
      <w:r w:rsidR="00FD13F6">
        <w:rPr>
          <w:rFonts w:ascii="David" w:eastAsiaTheme="minorEastAsia" w:hAnsi="David" w:cs="David" w:hint="cs"/>
          <w:i/>
          <w:sz w:val="24"/>
          <w:szCs w:val="24"/>
          <w:u w:val="single"/>
          <w:rtl/>
        </w:rPr>
        <w:t xml:space="preserve"> </w:t>
      </w:r>
    </w:p>
    <w:p w14:paraId="00F6054F" w14:textId="57B5C990" w:rsidR="00D60328" w:rsidRDefault="00D60328" w:rsidP="00D60328">
      <w:pPr>
        <w:bidi/>
        <w:jc w:val="both"/>
        <w:rPr>
          <w:rFonts w:ascii="David" w:eastAsiaTheme="minorEastAsia" w:hAnsi="David" w:cs="David"/>
          <w:i/>
          <w:sz w:val="24"/>
          <w:szCs w:val="24"/>
          <w:rtl/>
        </w:rPr>
      </w:pPr>
      <w:r w:rsidRPr="00D60328">
        <w:rPr>
          <w:rFonts w:ascii="David" w:eastAsiaTheme="minorEastAsia" w:hAnsi="David" w:cs="David" w:hint="cs"/>
          <w:b/>
          <w:bCs/>
          <w:i/>
          <w:sz w:val="24"/>
          <w:szCs w:val="24"/>
          <w:rtl/>
        </w:rPr>
        <w:t>ביצועים ויעילות</w:t>
      </w:r>
      <w:r w:rsidRPr="00D60328">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 השקענו מאמץ ומחשבה רבה באופן המימוש כדי להשיג ביצועים מיטביים. מימשנו את הקוד בצורה וקטורית, דבר המאפשר להאיץ את הביצועים בצורה משמעותית. כמו כן, כדי לייצג את וקטור התכונות, נעזרנו במטריצות דלילות מסוג </w:t>
      </w:r>
      <w:proofErr w:type="spellStart"/>
      <w:r>
        <w:rPr>
          <w:rFonts w:ascii="David" w:eastAsiaTheme="minorEastAsia" w:hAnsi="David" w:cs="David"/>
          <w:i/>
          <w:sz w:val="24"/>
          <w:szCs w:val="24"/>
        </w:rPr>
        <w:t>csr_matrix</w:t>
      </w:r>
      <w:proofErr w:type="spellEnd"/>
      <w:r>
        <w:rPr>
          <w:rFonts w:ascii="David" w:eastAsiaTheme="minorEastAsia" w:hAnsi="David" w:cs="David" w:hint="cs"/>
          <w:i/>
          <w:sz w:val="24"/>
          <w:szCs w:val="24"/>
          <w:rtl/>
        </w:rPr>
        <w:t xml:space="preserve">. </w:t>
      </w:r>
      <w:r w:rsidR="000B05E1">
        <w:rPr>
          <w:rFonts w:ascii="David" w:eastAsiaTheme="minorEastAsia" w:hAnsi="David" w:cs="David" w:hint="cs"/>
          <w:i/>
          <w:sz w:val="24"/>
          <w:szCs w:val="24"/>
          <w:rtl/>
        </w:rPr>
        <w:t xml:space="preserve">השימוש בתצורה הזו של המטריצות גם עזר לנו להגיע להרצה היעילה. </w:t>
      </w:r>
      <w:r w:rsidR="00330E0E">
        <w:rPr>
          <w:rFonts w:ascii="David" w:eastAsiaTheme="minorEastAsia" w:hAnsi="David" w:cs="David" w:hint="cs"/>
          <w:i/>
          <w:sz w:val="24"/>
          <w:szCs w:val="24"/>
          <w:rtl/>
        </w:rPr>
        <w:t xml:space="preserve">גולת הכותרת הייתה </w:t>
      </w:r>
      <w:r w:rsidR="000B05E1">
        <w:rPr>
          <w:rFonts w:ascii="David" w:eastAsiaTheme="minorEastAsia" w:hAnsi="David" w:cs="David" w:hint="cs"/>
          <w:i/>
          <w:sz w:val="24"/>
          <w:szCs w:val="24"/>
          <w:rtl/>
        </w:rPr>
        <w:t xml:space="preserve">בחישוב </w:t>
      </w:r>
      <w:r w:rsidR="00330E0E">
        <w:rPr>
          <w:rFonts w:ascii="David" w:eastAsiaTheme="minorEastAsia" w:hAnsi="David" w:cs="David" w:hint="cs"/>
          <w:i/>
          <w:sz w:val="24"/>
          <w:szCs w:val="24"/>
          <w:rtl/>
        </w:rPr>
        <w:t>ה-</w:t>
      </w:r>
      <w:r w:rsidR="00330E0E">
        <w:rPr>
          <w:rFonts w:ascii="David" w:eastAsiaTheme="minorEastAsia" w:hAnsi="David" w:cs="David"/>
          <w:i/>
          <w:sz w:val="24"/>
          <w:szCs w:val="24"/>
        </w:rPr>
        <w:t>normalization term</w:t>
      </w:r>
      <w:r w:rsidR="00330E0E">
        <w:rPr>
          <w:rFonts w:ascii="David" w:eastAsiaTheme="minorEastAsia" w:hAnsi="David" w:cs="David" w:hint="cs"/>
          <w:i/>
          <w:sz w:val="24"/>
          <w:szCs w:val="24"/>
          <w:rtl/>
        </w:rPr>
        <w:t>.</w:t>
      </w:r>
      <w:r w:rsidR="000B05E1">
        <w:rPr>
          <w:rFonts w:ascii="David" w:eastAsiaTheme="minorEastAsia" w:hAnsi="David" w:cs="David" w:hint="cs"/>
          <w:i/>
          <w:sz w:val="24"/>
          <w:szCs w:val="24"/>
          <w:rtl/>
        </w:rPr>
        <w:t xml:space="preserve"> </w:t>
      </w:r>
      <w:r w:rsidR="00330E0E">
        <w:rPr>
          <w:rFonts w:ascii="David" w:eastAsiaTheme="minorEastAsia" w:hAnsi="David" w:cs="David" w:hint="cs"/>
          <w:i/>
          <w:sz w:val="24"/>
          <w:szCs w:val="24"/>
          <w:rtl/>
        </w:rPr>
        <w:t xml:space="preserve">יש אפשרות לבצע מספר חישובים במקביל, על ידי יצירת מטריצה שמכילה את כל האפשרויות השונות של </w:t>
      </w:r>
      <m:oMath>
        <m:r>
          <w:rPr>
            <w:rFonts w:ascii="Cambria Math" w:eastAsiaTheme="minorEastAsia" w:hAnsi="Cambria Math" w:cs="David"/>
            <w:sz w:val="24"/>
            <w:szCs w:val="24"/>
          </w:rPr>
          <m:t>f(</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 xml:space="preserve">, </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y</m:t>
            </m:r>
          </m:e>
          <m:sup>
            <m:r>
              <w:rPr>
                <w:rFonts w:ascii="Cambria Math" w:eastAsiaTheme="minorEastAsia" w:hAnsi="Cambria Math" w:cs="David"/>
                <w:sz w:val="24"/>
                <w:szCs w:val="24"/>
              </w:rPr>
              <m:t>'</m:t>
            </m:r>
          </m:sup>
        </m:sSup>
        <m:r>
          <w:rPr>
            <w:rFonts w:ascii="Cambria Math" w:eastAsiaTheme="minorEastAsia" w:hAnsi="Cambria Math" w:cs="David"/>
            <w:sz w:val="24"/>
            <w:szCs w:val="24"/>
          </w:rPr>
          <m:t>)</m:t>
        </m:r>
      </m:oMath>
      <w:r w:rsidR="00330E0E">
        <w:rPr>
          <w:rFonts w:ascii="David" w:eastAsiaTheme="minorEastAsia" w:hAnsi="David" w:cs="David" w:hint="cs"/>
          <w:i/>
          <w:sz w:val="24"/>
          <w:szCs w:val="24"/>
          <w:rtl/>
        </w:rPr>
        <w:t xml:space="preserve"> ולאחר מכן אפשר לחלק אותה בפעולות יעילות לחלקיה השונים להמשך החישוב. </w:t>
      </w:r>
      <w:r>
        <w:rPr>
          <w:rFonts w:ascii="David" w:eastAsiaTheme="minorEastAsia" w:hAnsi="David" w:cs="David" w:hint="cs"/>
          <w:i/>
          <w:sz w:val="24"/>
          <w:szCs w:val="24"/>
          <w:rtl/>
        </w:rPr>
        <w:t xml:space="preserve">הודות לכך, זמן האימון של המודל על </w:t>
      </w:r>
      <w:r>
        <w:rPr>
          <w:rFonts w:ascii="David" w:eastAsiaTheme="minorEastAsia" w:hAnsi="David" w:cs="David"/>
          <w:i/>
          <w:sz w:val="24"/>
          <w:szCs w:val="24"/>
        </w:rPr>
        <w:t>train1.wtag</w:t>
      </w:r>
      <w:r>
        <w:rPr>
          <w:rFonts w:ascii="David" w:eastAsiaTheme="minorEastAsia" w:hAnsi="David" w:cs="David" w:hint="cs"/>
          <w:i/>
          <w:sz w:val="24"/>
          <w:szCs w:val="24"/>
          <w:rtl/>
        </w:rPr>
        <w:t xml:space="preserve"> הינו כ-300 שניות,</w:t>
      </w:r>
      <w:r>
        <w:rPr>
          <w:rFonts w:ascii="David" w:eastAsiaTheme="minorEastAsia" w:hAnsi="David" w:cs="David"/>
          <w:i/>
          <w:sz w:val="24"/>
          <w:szCs w:val="24"/>
        </w:rPr>
        <w:t xml:space="preserve"> </w:t>
      </w:r>
      <w:r>
        <w:rPr>
          <w:rFonts w:ascii="David" w:eastAsiaTheme="minorEastAsia" w:hAnsi="David" w:cs="David" w:hint="cs"/>
          <w:i/>
          <w:sz w:val="24"/>
          <w:szCs w:val="24"/>
          <w:rtl/>
        </w:rPr>
        <w:t xml:space="preserve"> בעוד שהאימון של מודל 2 ארך </w:t>
      </w:r>
      <w:r w:rsidR="00BA1436">
        <w:rPr>
          <w:rFonts w:ascii="David" w:eastAsiaTheme="minorEastAsia" w:hAnsi="David" w:cs="David" w:hint="cs"/>
          <w:i/>
          <w:sz w:val="24"/>
          <w:szCs w:val="24"/>
          <w:rtl/>
        </w:rPr>
        <w:t>כ-30</w:t>
      </w:r>
      <w:r>
        <w:rPr>
          <w:rFonts w:ascii="David" w:eastAsiaTheme="minorEastAsia" w:hAnsi="David" w:cs="David" w:hint="cs"/>
          <w:i/>
          <w:sz w:val="24"/>
          <w:szCs w:val="24"/>
          <w:rtl/>
        </w:rPr>
        <w:t xml:space="preserve"> שניות בלבד. להלן מפרט המחשב בו השתמשנו:</w:t>
      </w:r>
    </w:p>
    <w:p w14:paraId="4C6BD821" w14:textId="23A4AE20" w:rsidR="00D60328" w:rsidRPr="00D60328" w:rsidRDefault="00D60328" w:rsidP="00D60328">
      <w:pPr>
        <w:bidi/>
        <w:jc w:val="center"/>
        <w:rPr>
          <w:rFonts w:ascii="David" w:eastAsiaTheme="minorEastAsia" w:hAnsi="David" w:cs="David"/>
          <w:i/>
          <w:sz w:val="24"/>
          <w:szCs w:val="24"/>
          <w:rtl/>
        </w:rPr>
      </w:pPr>
      <w:r w:rsidRPr="00890CEB">
        <w:rPr>
          <w:rFonts w:ascii="David" w:eastAsiaTheme="minorEastAsia" w:hAnsi="David" w:cs="David"/>
          <w:i/>
          <w:noProof/>
          <w:sz w:val="24"/>
          <w:szCs w:val="24"/>
          <w:rtl/>
        </w:rPr>
        <w:drawing>
          <wp:inline distT="0" distB="0" distL="0" distR="0" wp14:anchorId="7FB8D2EB" wp14:editId="708084A5">
            <wp:extent cx="3528057" cy="36234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0515" cy="377999"/>
                    </a:xfrm>
                    <a:prstGeom prst="rect">
                      <a:avLst/>
                    </a:prstGeom>
                  </pic:spPr>
                </pic:pic>
              </a:graphicData>
            </a:graphic>
          </wp:inline>
        </w:drawing>
      </w:r>
    </w:p>
    <w:p w14:paraId="4A5E7055" w14:textId="35DE0A58" w:rsidR="001243F9" w:rsidRDefault="00D60328" w:rsidP="00D60328">
      <w:pPr>
        <w:bidi/>
        <w:jc w:val="both"/>
        <w:rPr>
          <w:rFonts w:ascii="David" w:eastAsiaTheme="minorEastAsia" w:hAnsi="David" w:cs="David"/>
          <w:i/>
          <w:sz w:val="24"/>
          <w:szCs w:val="24"/>
          <w:rtl/>
        </w:rPr>
      </w:pPr>
      <w:r w:rsidRPr="00D60328">
        <w:rPr>
          <w:rFonts w:ascii="David" w:eastAsiaTheme="minorEastAsia" w:hAnsi="David" w:cs="David" w:hint="cs"/>
          <w:b/>
          <w:bCs/>
          <w:i/>
          <w:sz w:val="24"/>
          <w:szCs w:val="24"/>
          <w:rtl/>
        </w:rPr>
        <w:t>טריק יציבות נומרית</w:t>
      </w:r>
      <w:r w:rsidRPr="00D60328">
        <w:rPr>
          <w:rFonts w:ascii="David" w:eastAsiaTheme="minorEastAsia" w:hAnsi="David" w:cs="David" w:hint="cs"/>
          <w:i/>
          <w:sz w:val="24"/>
          <w:szCs w:val="24"/>
          <w:rtl/>
        </w:rPr>
        <w:t xml:space="preserve"> - </w:t>
      </w:r>
      <w:r w:rsidR="00FD13F6">
        <w:rPr>
          <w:rFonts w:ascii="David" w:eastAsiaTheme="minorEastAsia" w:hAnsi="David" w:cs="David" w:hint="cs"/>
          <w:i/>
          <w:sz w:val="24"/>
          <w:szCs w:val="24"/>
          <w:rtl/>
        </w:rPr>
        <w:t>בעת תהליך האופטימיזציה אנו מחשבים את פונקציית ה</w:t>
      </w:r>
      <w:r w:rsidR="00FD13F6">
        <w:rPr>
          <w:rFonts w:ascii="David" w:eastAsiaTheme="minorEastAsia" w:hAnsi="David" w:cs="David"/>
          <w:i/>
          <w:sz w:val="24"/>
          <w:szCs w:val="24"/>
        </w:rPr>
        <w:t>-</w:t>
      </w:r>
      <w:r w:rsidR="00FD13F6">
        <w:rPr>
          <w:rFonts w:ascii="David" w:eastAsiaTheme="minorEastAsia" w:hAnsi="David" w:cs="David" w:hint="cs"/>
          <w:i/>
          <w:sz w:val="24"/>
          <w:szCs w:val="24"/>
          <w:rtl/>
        </w:rPr>
        <w:t xml:space="preserve"> </w:t>
      </w:r>
      <w:proofErr w:type="spellStart"/>
      <w:r w:rsidR="00FD13F6">
        <w:rPr>
          <w:rFonts w:ascii="David" w:eastAsiaTheme="minorEastAsia" w:hAnsi="David" w:cs="David"/>
          <w:i/>
          <w:sz w:val="24"/>
          <w:szCs w:val="24"/>
        </w:rPr>
        <w:t>softmax</w:t>
      </w:r>
      <w:proofErr w:type="spellEnd"/>
      <w:r w:rsidR="00FD13F6">
        <w:rPr>
          <w:rFonts w:ascii="David" w:eastAsiaTheme="minorEastAsia" w:hAnsi="David" w:cs="David" w:hint="cs"/>
          <w:i/>
          <w:sz w:val="24"/>
          <w:szCs w:val="24"/>
          <w:rtl/>
        </w:rPr>
        <w:t xml:space="preserve"> אשר מורכבת מהביטוי </w:t>
      </w:r>
      <m:oMath>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sup>
            </m:sSup>
          </m:num>
          <m:den>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m:t>
                    </m:r>
                  </m:sup>
                </m:sSup>
              </m:e>
            </m:nary>
          </m:den>
        </m:f>
      </m:oMath>
      <w:r w:rsidR="00FD13F6">
        <w:rPr>
          <w:rFonts w:ascii="David" w:eastAsiaTheme="minorEastAsia" w:hAnsi="David" w:cs="David" w:hint="cs"/>
          <w:i/>
          <w:sz w:val="24"/>
          <w:szCs w:val="24"/>
          <w:rtl/>
        </w:rPr>
        <w:t>. נציין כי הערך המתקבל בחישוב האקספוננט עשוי להביא ל</w:t>
      </w:r>
      <w:r w:rsidR="00FD13F6">
        <w:rPr>
          <w:rFonts w:ascii="David" w:eastAsiaTheme="minorEastAsia" w:hAnsi="David" w:cs="David"/>
          <w:i/>
          <w:sz w:val="24"/>
          <w:szCs w:val="24"/>
        </w:rPr>
        <w:t>overflow</w:t>
      </w:r>
      <w:r w:rsidR="00FD13F6">
        <w:rPr>
          <w:rFonts w:ascii="David" w:eastAsiaTheme="minorEastAsia" w:hAnsi="David" w:cs="David" w:hint="cs"/>
          <w:i/>
          <w:sz w:val="24"/>
          <w:szCs w:val="24"/>
          <w:rtl/>
        </w:rPr>
        <w:t xml:space="preserve">. כדי למנוע זאת, שמנו לב כי </w:t>
      </w:r>
      <m:oMath>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sup>
            </m:sSup>
          </m:num>
          <m:den>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m:t>
                    </m:r>
                  </m:sup>
                </m:sSup>
              </m:e>
            </m:nary>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r>
                  <w:rPr>
                    <w:rFonts w:ascii="Cambria Math" w:eastAsiaTheme="minorEastAsia" w:hAnsi="Cambria Math" w:cs="David"/>
                    <w:sz w:val="24"/>
                    <w:szCs w:val="24"/>
                  </w:rPr>
                  <m:t>-val</m:t>
                </m:r>
              </m:sup>
            </m:sSup>
            <m:r>
              <w:rPr>
                <w:rFonts w:ascii="Cambria Math" w:eastAsiaTheme="minorEastAsia" w:hAnsi="Cambria Math" w:cs="David"/>
                <w:sz w:val="24"/>
                <w:szCs w:val="24"/>
              </w:rPr>
              <m:t xml:space="preserve">* </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sup>
            </m:sSup>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r>
                  <w:rPr>
                    <w:rFonts w:ascii="Cambria Math" w:eastAsiaTheme="minorEastAsia" w:hAnsi="Cambria Math" w:cs="David"/>
                    <w:sz w:val="24"/>
                    <w:szCs w:val="24"/>
                  </w:rPr>
                  <m:t>-val</m:t>
                </m:r>
              </m:sup>
            </m:sSup>
            <m:r>
              <w:rPr>
                <w:rFonts w:ascii="Cambria Math" w:eastAsiaTheme="minorEastAsia" w:hAnsi="Cambria Math" w:cs="David"/>
                <w:sz w:val="24"/>
                <w:szCs w:val="24"/>
              </w:rPr>
              <m:t>*</m:t>
            </m:r>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m:t>
                    </m:r>
                  </m:sup>
                </m:sSup>
              </m:e>
            </m:nary>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*v-val)</m:t>
                </m:r>
              </m:sup>
            </m:sSup>
          </m:num>
          <m:den>
            <m:nary>
              <m:naryPr>
                <m:chr m:val="∑"/>
                <m:limLoc m:val="undOvr"/>
                <m:subHide m:val="1"/>
                <m:supHide m:val="1"/>
                <m:ctrlPr>
                  <w:rPr>
                    <w:rFonts w:ascii="Cambria Math" w:eastAsiaTheme="minorEastAsia" w:hAnsi="Cambria Math" w:cs="David"/>
                    <w:i/>
                    <w:sz w:val="24"/>
                    <w:szCs w:val="24"/>
                  </w:rPr>
                </m:ctrlPr>
              </m:naryP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j</m:t>
                        </m:r>
                      </m:sub>
                    </m:sSub>
                    <m:r>
                      <w:rPr>
                        <w:rFonts w:ascii="Cambria Math" w:eastAsiaTheme="minorEastAsia" w:hAnsi="Cambria Math" w:cs="David"/>
                        <w:sz w:val="24"/>
                        <w:szCs w:val="24"/>
                      </w:rPr>
                      <m:t>*v-val</m:t>
                    </m:r>
                  </m:sup>
                </m:sSup>
              </m:e>
            </m:nary>
          </m:den>
        </m:f>
      </m:oMath>
      <w:r w:rsidR="00FD13F6">
        <w:rPr>
          <w:rFonts w:ascii="David" w:eastAsiaTheme="minorEastAsia" w:hAnsi="David" w:cs="David" w:hint="cs"/>
          <w:i/>
          <w:sz w:val="24"/>
          <w:szCs w:val="24"/>
          <w:rtl/>
        </w:rPr>
        <w:t xml:space="preserve"> . לכן, חיסרנו הן מהמונה והן מהמכנה את הערך המקסימאלי עבור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i</m:t>
            </m:r>
          </m:sub>
        </m:sSub>
        <m:r>
          <w:rPr>
            <w:rFonts w:ascii="Cambria Math" w:eastAsiaTheme="minorEastAsia" w:hAnsi="Cambria Math" w:cs="David"/>
            <w:sz w:val="24"/>
            <w:szCs w:val="24"/>
          </w:rPr>
          <m:t>*v</m:t>
        </m:r>
      </m:oMath>
      <w:r w:rsidR="00FD13F6">
        <w:rPr>
          <w:rFonts w:ascii="David" w:eastAsiaTheme="minorEastAsia" w:hAnsi="David" w:cs="David" w:hint="cs"/>
          <w:i/>
          <w:sz w:val="24"/>
          <w:szCs w:val="24"/>
          <w:rtl/>
        </w:rPr>
        <w:t>, דבר המצמצם את גדלי הביטויים משמעותית, מבלי לשנות את ערך ה</w:t>
      </w:r>
      <w:proofErr w:type="spellStart"/>
      <w:r w:rsidR="00FD13F6">
        <w:rPr>
          <w:rFonts w:ascii="David" w:eastAsiaTheme="minorEastAsia" w:hAnsi="David" w:cs="David"/>
          <w:i/>
          <w:sz w:val="24"/>
          <w:szCs w:val="24"/>
        </w:rPr>
        <w:t>softmax</w:t>
      </w:r>
      <w:proofErr w:type="spellEnd"/>
      <w:r w:rsidR="00FD13F6">
        <w:rPr>
          <w:rFonts w:ascii="David" w:eastAsiaTheme="minorEastAsia" w:hAnsi="David" w:cs="David" w:hint="cs"/>
          <w:i/>
          <w:sz w:val="24"/>
          <w:szCs w:val="24"/>
          <w:rtl/>
        </w:rPr>
        <w:t>.</w:t>
      </w:r>
    </w:p>
    <w:p w14:paraId="1A57A5E0" w14:textId="5BA7D203" w:rsidR="00F8770B" w:rsidRPr="00823A7E" w:rsidRDefault="00330E0E" w:rsidP="00D028CE">
      <w:pPr>
        <w:jc w:val="right"/>
        <w:rPr>
          <w:rFonts w:ascii="David" w:eastAsiaTheme="minorEastAsia" w:hAnsi="David" w:cs="David"/>
          <w:b/>
          <w:bCs/>
          <w:i/>
          <w:sz w:val="24"/>
          <w:szCs w:val="24"/>
          <w:rtl/>
        </w:rPr>
      </w:pPr>
      <w:r>
        <w:rPr>
          <w:rFonts w:ascii="David" w:eastAsiaTheme="minorEastAsia" w:hAnsi="David" w:cs="David"/>
          <w:b/>
          <w:bCs/>
          <w:i/>
          <w:sz w:val="24"/>
          <w:szCs w:val="24"/>
          <w:u w:val="single"/>
          <w:rtl/>
        </w:rPr>
        <w:br/>
      </w:r>
      <w:r w:rsidR="00F215B9" w:rsidRPr="00823A7E">
        <w:rPr>
          <w:rFonts w:ascii="David" w:eastAsiaTheme="minorEastAsia" w:hAnsi="David" w:cs="David" w:hint="cs"/>
          <w:b/>
          <w:bCs/>
          <w:i/>
          <w:sz w:val="24"/>
          <w:szCs w:val="24"/>
          <w:u w:val="single"/>
          <w:rtl/>
        </w:rPr>
        <w:t>הסקה</w:t>
      </w:r>
    </w:p>
    <w:p w14:paraId="2849D167" w14:textId="5030AC48" w:rsidR="00F215B9" w:rsidRDefault="00F215B9" w:rsidP="00F215B9">
      <w:pPr>
        <w:bidi/>
        <w:jc w:val="both"/>
        <w:rPr>
          <w:rFonts w:ascii="David" w:eastAsiaTheme="minorEastAsia" w:hAnsi="David" w:cs="David"/>
          <w:i/>
          <w:sz w:val="24"/>
          <w:szCs w:val="24"/>
          <w:rtl/>
        </w:rPr>
      </w:pPr>
      <w:r>
        <w:rPr>
          <w:rFonts w:ascii="David" w:eastAsiaTheme="minorEastAsia" w:hAnsi="David" w:cs="David" w:hint="cs"/>
          <w:i/>
          <w:sz w:val="24"/>
          <w:szCs w:val="24"/>
          <w:rtl/>
        </w:rPr>
        <w:t>בשלב ההסקה, השתמשנו בגירסת "חיפוש האלומה" של אלגוריתם ויטרבי, כדי לצמצם את זמן הריצה. הודות לשינוי זה, במקום לבדוק את כל 44 אפשרויות התיוגים, נבדק קומץ אפשרויות בלבד. גודל האלומה ה</w:t>
      </w:r>
      <w:r w:rsidR="0004339C">
        <w:rPr>
          <w:rFonts w:ascii="David" w:eastAsiaTheme="minorEastAsia" w:hAnsi="David" w:cs="David" w:hint="cs"/>
          <w:i/>
          <w:sz w:val="24"/>
          <w:szCs w:val="24"/>
          <w:rtl/>
        </w:rPr>
        <w:t>י</w:t>
      </w:r>
      <w:r>
        <w:rPr>
          <w:rFonts w:ascii="David" w:eastAsiaTheme="minorEastAsia" w:hAnsi="David" w:cs="David" w:hint="cs"/>
          <w:i/>
          <w:sz w:val="24"/>
          <w:szCs w:val="24"/>
          <w:rtl/>
        </w:rPr>
        <w:t xml:space="preserve">ווה גם כן היפר-פרמטר של שלב ההסקה אותו גם כן כיווננו. הערך הנבחר הינו </w:t>
      </w:r>
      <w:proofErr w:type="spellStart"/>
      <w:r>
        <w:rPr>
          <w:rFonts w:ascii="David" w:eastAsiaTheme="minorEastAsia" w:hAnsi="David" w:cs="David"/>
          <w:i/>
          <w:sz w:val="24"/>
          <w:szCs w:val="24"/>
        </w:rPr>
        <w:t>beam_size</w:t>
      </w:r>
      <w:proofErr w:type="spellEnd"/>
      <w:r>
        <w:rPr>
          <w:rFonts w:ascii="David" w:eastAsiaTheme="minorEastAsia" w:hAnsi="David" w:cs="David"/>
          <w:i/>
          <w:sz w:val="24"/>
          <w:szCs w:val="24"/>
        </w:rPr>
        <w:t xml:space="preserve"> = 3</w:t>
      </w:r>
      <w:r>
        <w:rPr>
          <w:rFonts w:ascii="David" w:eastAsiaTheme="minorEastAsia" w:hAnsi="David" w:cs="David" w:hint="cs"/>
          <w:i/>
          <w:sz w:val="24"/>
          <w:szCs w:val="24"/>
          <w:rtl/>
        </w:rPr>
        <w:t>.</w:t>
      </w:r>
      <w:r w:rsidR="00D71E7E">
        <w:rPr>
          <w:rFonts w:ascii="David" w:eastAsiaTheme="minorEastAsia" w:hAnsi="David" w:cs="David" w:hint="cs"/>
          <w:i/>
          <w:sz w:val="24"/>
          <w:szCs w:val="24"/>
          <w:rtl/>
        </w:rPr>
        <w:t xml:space="preserve"> </w:t>
      </w:r>
      <w:r w:rsidR="00D31DE3">
        <w:rPr>
          <w:rFonts w:ascii="David" w:eastAsiaTheme="minorEastAsia" w:hAnsi="David" w:cs="David" w:hint="cs"/>
          <w:i/>
          <w:sz w:val="24"/>
          <w:szCs w:val="24"/>
          <w:rtl/>
        </w:rPr>
        <w:t>נציין כי גם כאן, נעזרנו בחישובים ובפעולות וקטוריות אשר מייעלות מאוד את הקוד ומקצרות משמעותית את זמן הריצה.</w:t>
      </w:r>
      <w:r w:rsidR="00B84552">
        <w:rPr>
          <w:rFonts w:ascii="David" w:eastAsiaTheme="minorEastAsia" w:hAnsi="David" w:cs="David" w:hint="cs"/>
          <w:i/>
          <w:sz w:val="24"/>
          <w:szCs w:val="24"/>
          <w:rtl/>
        </w:rPr>
        <w:t xml:space="preserve"> אי לכך, הסקה על קובץ </w:t>
      </w:r>
      <w:r w:rsidR="00B84552">
        <w:rPr>
          <w:rFonts w:ascii="David" w:eastAsiaTheme="minorEastAsia" w:hAnsi="David" w:cs="David"/>
          <w:i/>
          <w:sz w:val="24"/>
          <w:szCs w:val="24"/>
        </w:rPr>
        <w:t>test1.wtag</w:t>
      </w:r>
      <w:r w:rsidR="00B84552">
        <w:rPr>
          <w:rFonts w:ascii="David" w:eastAsiaTheme="minorEastAsia" w:hAnsi="David" w:cs="David" w:hint="cs"/>
          <w:i/>
          <w:sz w:val="24"/>
          <w:szCs w:val="24"/>
          <w:rtl/>
        </w:rPr>
        <w:t xml:space="preserve"> ארכה כ-100 שניות בלבד!</w:t>
      </w:r>
    </w:p>
    <w:p w14:paraId="52DE0830" w14:textId="066F720B" w:rsidR="00F8770B" w:rsidRDefault="00B84552" w:rsidP="00B84552">
      <w:pPr>
        <w:bidi/>
        <w:jc w:val="center"/>
        <w:rPr>
          <w:rFonts w:ascii="David" w:eastAsiaTheme="minorEastAsia" w:hAnsi="David" w:cs="David"/>
          <w:i/>
          <w:sz w:val="24"/>
          <w:szCs w:val="24"/>
          <w:rtl/>
        </w:rPr>
      </w:pPr>
      <w:r w:rsidRPr="00B84552">
        <w:rPr>
          <w:rFonts w:ascii="David" w:eastAsiaTheme="minorEastAsia" w:hAnsi="David" w:cs="David"/>
          <w:i/>
          <w:noProof/>
          <w:sz w:val="24"/>
          <w:szCs w:val="24"/>
          <w:rtl/>
        </w:rPr>
        <w:drawing>
          <wp:inline distT="0" distB="0" distL="0" distR="0" wp14:anchorId="7AAA1747" wp14:editId="6A4BF2EE">
            <wp:extent cx="2530059" cy="160034"/>
            <wp:effectExtent l="0" t="0" r="381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0059" cy="160034"/>
                    </a:xfrm>
                    <a:prstGeom prst="rect">
                      <a:avLst/>
                    </a:prstGeom>
                  </pic:spPr>
                </pic:pic>
              </a:graphicData>
            </a:graphic>
          </wp:inline>
        </w:drawing>
      </w:r>
    </w:p>
    <w:p w14:paraId="7C76C57E" w14:textId="73836722" w:rsidR="00FC08AC" w:rsidRDefault="00FC08AC">
      <w:pPr>
        <w:rPr>
          <w:rFonts w:ascii="David" w:eastAsiaTheme="minorEastAsia" w:hAnsi="David" w:cs="David"/>
          <w:i/>
          <w:sz w:val="24"/>
          <w:szCs w:val="24"/>
          <w:rtl/>
        </w:rPr>
      </w:pPr>
      <w:r>
        <w:rPr>
          <w:rFonts w:ascii="David" w:eastAsiaTheme="minorEastAsia" w:hAnsi="David" w:cs="David"/>
          <w:i/>
          <w:sz w:val="24"/>
          <w:szCs w:val="24"/>
          <w:rtl/>
        </w:rPr>
        <w:br w:type="page"/>
      </w:r>
    </w:p>
    <w:p w14:paraId="13188701" w14:textId="77777777" w:rsidR="00FC08AC" w:rsidRDefault="00FC08AC" w:rsidP="00FC08AC">
      <w:pPr>
        <w:bidi/>
        <w:jc w:val="center"/>
        <w:rPr>
          <w:rFonts w:ascii="David" w:eastAsiaTheme="minorEastAsia" w:hAnsi="David" w:cs="David"/>
          <w:i/>
          <w:sz w:val="24"/>
          <w:szCs w:val="24"/>
        </w:rPr>
      </w:pPr>
    </w:p>
    <w:p w14:paraId="19740AF4" w14:textId="1E896235" w:rsidR="00BC0D25" w:rsidRDefault="00BC0D25" w:rsidP="00BC0D25">
      <w:pPr>
        <w:bidi/>
        <w:jc w:val="both"/>
        <w:rPr>
          <w:rFonts w:ascii="David" w:eastAsiaTheme="minorEastAsia" w:hAnsi="David" w:cs="David"/>
          <w:b/>
          <w:bCs/>
          <w:i/>
          <w:sz w:val="24"/>
          <w:szCs w:val="24"/>
          <w:u w:val="single"/>
        </w:rPr>
      </w:pPr>
      <w:r w:rsidRPr="00823A7E">
        <w:rPr>
          <w:rFonts w:ascii="David" w:eastAsiaTheme="minorEastAsia" w:hAnsi="David" w:cs="David" w:hint="cs"/>
          <w:b/>
          <w:bCs/>
          <w:i/>
          <w:sz w:val="24"/>
          <w:szCs w:val="24"/>
          <w:u w:val="single"/>
          <w:rtl/>
        </w:rPr>
        <w:t>מבחן</w:t>
      </w:r>
    </w:p>
    <w:p w14:paraId="17895237" w14:textId="6143235A" w:rsidR="00982D38" w:rsidRPr="00982D38" w:rsidRDefault="00982D38" w:rsidP="00982D38">
      <w:pPr>
        <w:bidi/>
        <w:jc w:val="both"/>
        <w:rPr>
          <w:rFonts w:ascii="David" w:eastAsiaTheme="minorEastAsia" w:hAnsi="David" w:cs="David"/>
          <w:i/>
          <w:sz w:val="24"/>
          <w:szCs w:val="24"/>
          <w:u w:val="single"/>
          <w:rtl/>
        </w:rPr>
      </w:pPr>
      <w:r>
        <w:rPr>
          <w:rFonts w:ascii="David" w:eastAsiaTheme="minorEastAsia" w:hAnsi="David" w:cs="David" w:hint="cs"/>
          <w:i/>
          <w:sz w:val="24"/>
          <w:szCs w:val="24"/>
          <w:u w:val="single"/>
          <w:rtl/>
        </w:rPr>
        <w:t>מודל 1</w:t>
      </w:r>
    </w:p>
    <w:p w14:paraId="03B0FB73" w14:textId="17296831" w:rsidR="00BC0D25" w:rsidRDefault="00186D78" w:rsidP="00BC0D25">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כפי שכתבנו בשלב האימון, בכדי לבחון את ביצועי מודל 1, נעזרנו בקובץ </w:t>
      </w:r>
      <w:r>
        <w:rPr>
          <w:rFonts w:ascii="David" w:eastAsiaTheme="minorEastAsia" w:hAnsi="David" w:cs="David"/>
          <w:i/>
          <w:sz w:val="24"/>
          <w:szCs w:val="24"/>
        </w:rPr>
        <w:t>test1.wtag</w:t>
      </w:r>
      <w:r>
        <w:rPr>
          <w:rFonts w:ascii="David" w:eastAsiaTheme="minorEastAsia" w:hAnsi="David" w:cs="David" w:hint="cs"/>
          <w:i/>
          <w:sz w:val="24"/>
          <w:szCs w:val="24"/>
          <w:rtl/>
        </w:rPr>
        <w:t xml:space="preserve"> כקבוצת ההערכה שלנו. הביצועים אותם קיבלנו הינם כדלקמן</w:t>
      </w:r>
      <w:r w:rsidR="0004339C">
        <w:rPr>
          <w:rFonts w:ascii="David" w:eastAsiaTheme="minorEastAsia" w:hAnsi="David" w:cs="David" w:hint="cs"/>
          <w:i/>
          <w:sz w:val="24"/>
          <w:szCs w:val="24"/>
          <w:rtl/>
        </w:rPr>
        <w:t>:</w:t>
      </w:r>
      <w:r>
        <w:rPr>
          <w:rFonts w:ascii="David" w:eastAsiaTheme="minorEastAsia" w:hAnsi="David" w:cs="David" w:hint="cs"/>
          <w:i/>
          <w:sz w:val="24"/>
          <w:szCs w:val="24"/>
          <w:rtl/>
        </w:rPr>
        <w:t xml:space="preserve"> </w:t>
      </w:r>
    </w:p>
    <w:p w14:paraId="06CAB9AA" w14:textId="64042AA9" w:rsidR="00B84552" w:rsidRDefault="00B84552" w:rsidP="00B84552">
      <w:pPr>
        <w:bidi/>
        <w:jc w:val="center"/>
        <w:rPr>
          <w:rFonts w:ascii="David" w:eastAsiaTheme="minorEastAsia" w:hAnsi="David" w:cs="David"/>
          <w:i/>
          <w:sz w:val="24"/>
          <w:szCs w:val="24"/>
          <w:rtl/>
        </w:rPr>
      </w:pPr>
      <w:r w:rsidRPr="00B84552">
        <w:rPr>
          <w:rFonts w:ascii="David" w:eastAsiaTheme="minorEastAsia" w:hAnsi="David" w:cs="David"/>
          <w:i/>
          <w:noProof/>
          <w:sz w:val="24"/>
          <w:szCs w:val="24"/>
          <w:rtl/>
        </w:rPr>
        <w:drawing>
          <wp:inline distT="0" distB="0" distL="0" distR="0" wp14:anchorId="0EE5905B" wp14:editId="17DFA94F">
            <wp:extent cx="2621507" cy="525826"/>
            <wp:effectExtent l="0" t="0" r="762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1507" cy="525826"/>
                    </a:xfrm>
                    <a:prstGeom prst="rect">
                      <a:avLst/>
                    </a:prstGeom>
                  </pic:spPr>
                </pic:pic>
              </a:graphicData>
            </a:graphic>
          </wp:inline>
        </w:drawing>
      </w:r>
    </w:p>
    <w:p w14:paraId="3DBBFE09" w14:textId="5DDC84B4" w:rsidR="00186D78" w:rsidRDefault="00863F20" w:rsidP="00186D78">
      <w:pPr>
        <w:bidi/>
        <w:jc w:val="both"/>
        <w:rPr>
          <w:rFonts w:ascii="David" w:eastAsiaTheme="minorEastAsia" w:hAnsi="David" w:cs="David"/>
          <w:i/>
          <w:sz w:val="24"/>
          <w:szCs w:val="24"/>
          <w:rtl/>
        </w:rPr>
      </w:pPr>
      <w:r>
        <w:rPr>
          <w:rFonts w:ascii="David" w:eastAsiaTheme="minorEastAsia" w:hAnsi="David" w:cs="David" w:hint="cs"/>
          <w:i/>
          <w:sz w:val="24"/>
          <w:szCs w:val="24"/>
          <w:rtl/>
        </w:rPr>
        <w:t>להלן ה</w:t>
      </w:r>
      <w:r w:rsidR="001705F6">
        <w:rPr>
          <w:rFonts w:ascii="David" w:eastAsiaTheme="minorEastAsia" w:hAnsi="David" w:cs="David" w:hint="cs"/>
          <w:i/>
          <w:sz w:val="24"/>
          <w:szCs w:val="24"/>
          <w:rtl/>
        </w:rPr>
        <w:t>-</w:t>
      </w:r>
      <w:r>
        <w:rPr>
          <w:rFonts w:ascii="David" w:eastAsiaTheme="minorEastAsia" w:hAnsi="David" w:cs="David"/>
          <w:i/>
          <w:sz w:val="24"/>
          <w:szCs w:val="24"/>
        </w:rPr>
        <w:t>confusion matrix</w:t>
      </w:r>
      <w:r>
        <w:rPr>
          <w:rFonts w:ascii="David" w:eastAsiaTheme="minorEastAsia" w:hAnsi="David" w:cs="David" w:hint="cs"/>
          <w:i/>
          <w:sz w:val="24"/>
          <w:szCs w:val="24"/>
          <w:rtl/>
        </w:rPr>
        <w:t xml:space="preserve"> אשר </w:t>
      </w:r>
      <w:r w:rsidR="00B84552">
        <w:rPr>
          <w:rFonts w:ascii="David" w:eastAsiaTheme="minorEastAsia" w:hAnsi="David" w:cs="David" w:hint="cs"/>
          <w:i/>
          <w:sz w:val="24"/>
          <w:szCs w:val="24"/>
          <w:rtl/>
        </w:rPr>
        <w:t xml:space="preserve">מציגה את 10 התגים אשר המודל טעה עליהם הכי הרבה (מופיע בקובץ </w:t>
      </w:r>
      <w:r w:rsidR="00B84552">
        <w:rPr>
          <w:rFonts w:ascii="David" w:eastAsiaTheme="minorEastAsia" w:hAnsi="David" w:cs="David"/>
          <w:i/>
          <w:sz w:val="24"/>
          <w:szCs w:val="24"/>
        </w:rPr>
        <w:t>conf_mat.html</w:t>
      </w:r>
      <w:r w:rsidR="00B84552">
        <w:rPr>
          <w:rFonts w:ascii="David" w:eastAsiaTheme="minorEastAsia" w:hAnsi="David" w:cs="David" w:hint="cs"/>
          <w:i/>
          <w:sz w:val="24"/>
          <w:szCs w:val="24"/>
          <w:rtl/>
        </w:rPr>
        <w:t>):</w:t>
      </w:r>
    </w:p>
    <w:p w14:paraId="7198B329" w14:textId="48E8808A" w:rsidR="00B84552" w:rsidRDefault="00B84552" w:rsidP="00B84552">
      <w:pPr>
        <w:bidi/>
        <w:jc w:val="both"/>
        <w:rPr>
          <w:rFonts w:ascii="David" w:eastAsiaTheme="minorEastAsia" w:hAnsi="David" w:cs="David"/>
          <w:i/>
          <w:sz w:val="24"/>
          <w:szCs w:val="24"/>
          <w:rtl/>
        </w:rPr>
      </w:pPr>
      <w:r w:rsidRPr="00B84552">
        <w:rPr>
          <w:rFonts w:ascii="David" w:eastAsiaTheme="minorEastAsia" w:hAnsi="David" w:cs="David"/>
          <w:i/>
          <w:noProof/>
          <w:sz w:val="24"/>
          <w:szCs w:val="24"/>
          <w:rtl/>
        </w:rPr>
        <w:drawing>
          <wp:inline distT="0" distB="0" distL="0" distR="0" wp14:anchorId="1A980966" wp14:editId="5337FC11">
            <wp:extent cx="6858000" cy="128397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283970"/>
                    </a:xfrm>
                    <a:prstGeom prst="rect">
                      <a:avLst/>
                    </a:prstGeom>
                  </pic:spPr>
                </pic:pic>
              </a:graphicData>
            </a:graphic>
          </wp:inline>
        </w:drawing>
      </w:r>
    </w:p>
    <w:p w14:paraId="555375FF" w14:textId="4FA17BC5" w:rsidR="00FD13F6" w:rsidRDefault="002F7983" w:rsidP="00FD13F6">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נשים לב כי </w:t>
      </w:r>
      <w:r>
        <w:rPr>
          <w:rFonts w:ascii="David" w:eastAsiaTheme="minorEastAsia" w:hAnsi="David" w:cs="David"/>
          <w:i/>
          <w:sz w:val="24"/>
          <w:szCs w:val="24"/>
        </w:rPr>
        <w:t>NNPS</w:t>
      </w:r>
      <w:r>
        <w:rPr>
          <w:rFonts w:ascii="David" w:eastAsiaTheme="minorEastAsia" w:hAnsi="David" w:cs="David" w:hint="cs"/>
          <w:i/>
          <w:sz w:val="24"/>
          <w:szCs w:val="24"/>
          <w:rtl/>
        </w:rPr>
        <w:t xml:space="preserve"> ממתויג רבות כ </w:t>
      </w:r>
      <w:r w:rsidR="008D4DC2">
        <w:rPr>
          <w:rFonts w:ascii="David" w:eastAsiaTheme="minorEastAsia" w:hAnsi="David" w:cs="David"/>
          <w:i/>
          <w:sz w:val="24"/>
          <w:szCs w:val="24"/>
          <w:rtl/>
        </w:rPr>
        <w:t>-</w:t>
      </w:r>
      <w:r>
        <w:rPr>
          <w:rFonts w:ascii="David" w:eastAsiaTheme="minorEastAsia" w:hAnsi="David" w:cs="David" w:hint="cs"/>
          <w:i/>
          <w:sz w:val="24"/>
          <w:szCs w:val="24"/>
          <w:rtl/>
        </w:rPr>
        <w:t xml:space="preserve"> </w:t>
      </w:r>
      <w:r>
        <w:rPr>
          <w:rFonts w:ascii="David" w:eastAsiaTheme="minorEastAsia" w:hAnsi="David" w:cs="David"/>
          <w:i/>
          <w:sz w:val="24"/>
          <w:szCs w:val="24"/>
        </w:rPr>
        <w:t>NPS</w:t>
      </w:r>
      <w:r>
        <w:rPr>
          <w:rFonts w:ascii="David" w:eastAsiaTheme="minorEastAsia" w:hAnsi="David" w:cs="David" w:hint="cs"/>
          <w:i/>
          <w:sz w:val="24"/>
          <w:szCs w:val="24"/>
          <w:rtl/>
        </w:rPr>
        <w:t>. כאמור, ההבדל בין ה</w:t>
      </w:r>
      <w:r w:rsidR="001705F6">
        <w:rPr>
          <w:rFonts w:ascii="David" w:eastAsiaTheme="minorEastAsia" w:hAnsi="David" w:cs="David" w:hint="cs"/>
          <w:i/>
          <w:sz w:val="24"/>
          <w:szCs w:val="24"/>
          <w:rtl/>
        </w:rPr>
        <w:t>שניים</w:t>
      </w:r>
      <w:r>
        <w:rPr>
          <w:rFonts w:ascii="David" w:eastAsiaTheme="minorEastAsia" w:hAnsi="David" w:cs="David" w:hint="cs"/>
          <w:i/>
          <w:sz w:val="24"/>
          <w:szCs w:val="24"/>
          <w:rtl/>
        </w:rPr>
        <w:t xml:space="preserve"> זה יחיד-רבים. כדי לשפר את הדיוק בתיוגים הללו, נוכל להוסיף תכונה אשר בודקת האם המילה הינה ברבים או ביחיד </w:t>
      </w:r>
      <w:r w:rsidR="008D4DC2">
        <w:rPr>
          <w:rFonts w:ascii="David" w:eastAsiaTheme="minorEastAsia" w:hAnsi="David" w:cs="David"/>
          <w:i/>
          <w:sz w:val="24"/>
          <w:szCs w:val="24"/>
          <w:rtl/>
        </w:rPr>
        <w:t>-</w:t>
      </w:r>
      <w:r>
        <w:rPr>
          <w:rFonts w:ascii="David" w:eastAsiaTheme="minorEastAsia" w:hAnsi="David" w:cs="David" w:hint="cs"/>
          <w:i/>
          <w:sz w:val="24"/>
          <w:szCs w:val="24"/>
          <w:rtl/>
        </w:rPr>
        <w:t xml:space="preserve"> ע</w:t>
      </w:r>
      <w:r w:rsidR="0004339C">
        <w:rPr>
          <w:rFonts w:ascii="David" w:eastAsiaTheme="minorEastAsia" w:hAnsi="David" w:cs="David" w:hint="cs"/>
          <w:i/>
          <w:sz w:val="24"/>
          <w:szCs w:val="24"/>
          <w:rtl/>
        </w:rPr>
        <w:t>ל ידי</w:t>
      </w:r>
      <w:r>
        <w:rPr>
          <w:rFonts w:ascii="David" w:eastAsiaTheme="minorEastAsia" w:hAnsi="David" w:cs="David" w:hint="cs"/>
          <w:i/>
          <w:sz w:val="24"/>
          <w:szCs w:val="24"/>
          <w:rtl/>
        </w:rPr>
        <w:t xml:space="preserve"> בחינת הסיומת. כלומר, הוספת תכונה שבודקת האם מילה מסתיימת ב-</w:t>
      </w:r>
      <w:r>
        <w:rPr>
          <w:rFonts w:ascii="David" w:eastAsiaTheme="minorEastAsia" w:hAnsi="David" w:cs="David"/>
          <w:i/>
          <w:sz w:val="24"/>
          <w:szCs w:val="24"/>
        </w:rPr>
        <w:t>s</w:t>
      </w:r>
      <w:r>
        <w:rPr>
          <w:rFonts w:ascii="David" w:eastAsiaTheme="minorEastAsia" w:hAnsi="David" w:cs="David" w:hint="cs"/>
          <w:i/>
          <w:sz w:val="24"/>
          <w:szCs w:val="24"/>
          <w:rtl/>
        </w:rPr>
        <w:t>.</w:t>
      </w:r>
    </w:p>
    <w:p w14:paraId="693A8479" w14:textId="797B5BA7" w:rsidR="00982D38" w:rsidRPr="00982D38" w:rsidRDefault="00982D38" w:rsidP="00982D38">
      <w:pPr>
        <w:bidi/>
        <w:jc w:val="both"/>
        <w:rPr>
          <w:rFonts w:ascii="David" w:eastAsiaTheme="minorEastAsia" w:hAnsi="David" w:cs="David"/>
          <w:i/>
          <w:sz w:val="24"/>
          <w:szCs w:val="24"/>
          <w:u w:val="single"/>
        </w:rPr>
      </w:pPr>
      <w:r>
        <w:rPr>
          <w:rFonts w:ascii="David" w:eastAsiaTheme="minorEastAsia" w:hAnsi="David" w:cs="David" w:hint="cs"/>
          <w:i/>
          <w:sz w:val="24"/>
          <w:szCs w:val="24"/>
          <w:u w:val="single"/>
          <w:rtl/>
        </w:rPr>
        <w:t>מודל 2</w:t>
      </w:r>
    </w:p>
    <w:p w14:paraId="6F665A12" w14:textId="56CDDB04" w:rsidR="00863F20" w:rsidRDefault="00863F20" w:rsidP="00863F20">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עבור מודל 2, לא קיבלנו קובץ אשר יכול להוות קבוצת הערכה. אי לכך, נעזרנו בפיצול קבוצת האימון ושימוש </w:t>
      </w:r>
      <w:r w:rsidR="00B26D13">
        <w:rPr>
          <w:rFonts w:ascii="David" w:eastAsiaTheme="minorEastAsia" w:hAnsi="David" w:cs="David" w:hint="cs"/>
          <w:i/>
          <w:sz w:val="24"/>
          <w:szCs w:val="24"/>
          <w:rtl/>
        </w:rPr>
        <w:t>ב-</w:t>
      </w:r>
      <w:r w:rsidR="00B26D13">
        <w:rPr>
          <w:rFonts w:ascii="David" w:eastAsiaTheme="minorEastAsia" w:hAnsi="David" w:cs="David"/>
          <w:i/>
          <w:sz w:val="24"/>
          <w:szCs w:val="24"/>
        </w:rPr>
        <w:t>k-folds cross validation</w:t>
      </w:r>
      <w:r w:rsidR="00B26D13">
        <w:rPr>
          <w:rFonts w:ascii="David" w:eastAsiaTheme="minorEastAsia" w:hAnsi="David" w:cs="David" w:hint="cs"/>
          <w:i/>
          <w:sz w:val="24"/>
          <w:szCs w:val="24"/>
          <w:rtl/>
        </w:rPr>
        <w:t xml:space="preserve">. פיצלנו את הקובץ </w:t>
      </w:r>
      <w:r w:rsidR="00B26D13">
        <w:rPr>
          <w:rFonts w:ascii="David" w:eastAsiaTheme="minorEastAsia" w:hAnsi="David" w:cs="David"/>
          <w:i/>
          <w:sz w:val="24"/>
          <w:szCs w:val="24"/>
        </w:rPr>
        <w:t>train2</w:t>
      </w:r>
      <w:r w:rsidR="00B26D13">
        <w:rPr>
          <w:rFonts w:ascii="David" w:eastAsiaTheme="minorEastAsia" w:hAnsi="David" w:cs="David" w:hint="cs"/>
          <w:i/>
          <w:sz w:val="24"/>
          <w:szCs w:val="24"/>
          <w:rtl/>
        </w:rPr>
        <w:t xml:space="preserve"> לחמישה קבצים, כל אחד בן 50 שורות, וביצענו </w:t>
      </w:r>
      <w:r w:rsidR="00B26D13">
        <w:rPr>
          <w:rFonts w:ascii="David" w:eastAsiaTheme="minorEastAsia" w:hAnsi="David" w:cs="David"/>
          <w:i/>
          <w:sz w:val="24"/>
          <w:szCs w:val="24"/>
        </w:rPr>
        <w:t>k-folds cross validation</w:t>
      </w:r>
      <w:r w:rsidR="00B26D13">
        <w:rPr>
          <w:rFonts w:ascii="David" w:eastAsiaTheme="minorEastAsia" w:hAnsi="David" w:cs="David" w:hint="cs"/>
          <w:i/>
          <w:sz w:val="24"/>
          <w:szCs w:val="24"/>
          <w:rtl/>
        </w:rPr>
        <w:t xml:space="preserve"> כאשר </w:t>
      </w:r>
      <w:r w:rsidR="00B26D13">
        <w:rPr>
          <w:rFonts w:ascii="David" w:eastAsiaTheme="minorEastAsia" w:hAnsi="David" w:cs="David"/>
          <w:i/>
          <w:sz w:val="24"/>
          <w:szCs w:val="24"/>
        </w:rPr>
        <w:t>k-5</w:t>
      </w:r>
      <w:r w:rsidR="00B26D13">
        <w:rPr>
          <w:rFonts w:ascii="David" w:eastAsiaTheme="minorEastAsia" w:hAnsi="David" w:cs="David" w:hint="cs"/>
          <w:i/>
          <w:sz w:val="24"/>
          <w:szCs w:val="24"/>
          <w:rtl/>
        </w:rPr>
        <w:t>. נעזרנו אמצעי זה הן לצורך הערכת ביצועים, והן לצורך כיוונון פרמטרים.</w:t>
      </w:r>
      <w:r w:rsidR="00982D38">
        <w:rPr>
          <w:rFonts w:ascii="David" w:eastAsiaTheme="minorEastAsia" w:hAnsi="David" w:cs="David" w:hint="cs"/>
          <w:i/>
          <w:sz w:val="24"/>
          <w:szCs w:val="24"/>
          <w:rtl/>
        </w:rPr>
        <w:t xml:space="preserve"> עבור סט הפרמטרים המיטבי, קיבלנו את התוצאות הבאות:</w:t>
      </w:r>
    </w:p>
    <w:p w14:paraId="3258128E" w14:textId="7D3515E2" w:rsidR="00982D38" w:rsidRDefault="00982D38" w:rsidP="00982D38">
      <w:pPr>
        <w:bidi/>
        <w:jc w:val="center"/>
        <w:rPr>
          <w:rFonts w:ascii="David" w:eastAsiaTheme="minorEastAsia" w:hAnsi="David" w:cs="David"/>
          <w:i/>
          <w:sz w:val="24"/>
          <w:szCs w:val="24"/>
          <w:rtl/>
        </w:rPr>
      </w:pPr>
      <w:r w:rsidRPr="00982D38">
        <w:rPr>
          <w:rFonts w:ascii="David" w:eastAsiaTheme="minorEastAsia" w:hAnsi="David" w:cs="David"/>
          <w:i/>
          <w:noProof/>
          <w:sz w:val="24"/>
          <w:szCs w:val="24"/>
          <w:rtl/>
        </w:rPr>
        <w:drawing>
          <wp:inline distT="0" distB="0" distL="0" distR="0" wp14:anchorId="789584C5" wp14:editId="1B137B92">
            <wp:extent cx="2857748" cy="3505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748" cy="350550"/>
                    </a:xfrm>
                    <a:prstGeom prst="rect">
                      <a:avLst/>
                    </a:prstGeom>
                  </pic:spPr>
                </pic:pic>
              </a:graphicData>
            </a:graphic>
          </wp:inline>
        </w:drawing>
      </w:r>
    </w:p>
    <w:p w14:paraId="3BF946AC" w14:textId="64BB0C0C" w:rsidR="00BC0D25" w:rsidRPr="00823A7E" w:rsidRDefault="00BC0D25" w:rsidP="00BC0D25">
      <w:pPr>
        <w:bidi/>
        <w:jc w:val="both"/>
        <w:rPr>
          <w:rFonts w:ascii="David" w:eastAsiaTheme="minorEastAsia" w:hAnsi="David" w:cs="David"/>
          <w:b/>
          <w:bCs/>
          <w:i/>
          <w:sz w:val="24"/>
          <w:szCs w:val="24"/>
          <w:u w:val="single"/>
          <w:rtl/>
        </w:rPr>
      </w:pPr>
      <w:r w:rsidRPr="00823A7E">
        <w:rPr>
          <w:rFonts w:ascii="David" w:eastAsiaTheme="minorEastAsia" w:hAnsi="David" w:cs="David" w:hint="cs"/>
          <w:b/>
          <w:bCs/>
          <w:i/>
          <w:sz w:val="24"/>
          <w:szCs w:val="24"/>
          <w:u w:val="single"/>
          <w:rtl/>
        </w:rPr>
        <w:t>תחרות</w:t>
      </w:r>
    </w:p>
    <w:p w14:paraId="76CA1288" w14:textId="1723A1AC" w:rsidR="00BC0D25" w:rsidRDefault="00EC38D0" w:rsidP="00BC0D25">
      <w:pPr>
        <w:bidi/>
        <w:jc w:val="both"/>
        <w:rPr>
          <w:rFonts w:ascii="David" w:eastAsiaTheme="minorEastAsia" w:hAnsi="David" w:cs="David"/>
          <w:i/>
          <w:sz w:val="24"/>
          <w:szCs w:val="24"/>
          <w:rtl/>
        </w:rPr>
      </w:pPr>
      <w:r>
        <w:rPr>
          <w:rFonts w:ascii="David" w:eastAsiaTheme="minorEastAsia" w:hAnsi="David" w:cs="David" w:hint="cs"/>
          <w:i/>
          <w:sz w:val="24"/>
          <w:szCs w:val="24"/>
          <w:u w:val="single"/>
          <w:rtl/>
        </w:rPr>
        <w:t>מודל 1</w:t>
      </w:r>
    </w:p>
    <w:p w14:paraId="4CFE0DE3" w14:textId="78FDD7AA" w:rsidR="00EC38D0" w:rsidRDefault="00EC38D0" w:rsidP="00EC38D0">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עבור מודל 1 עמדו לרשותנו 3 טקסטים : </w:t>
      </w:r>
      <w:r>
        <w:rPr>
          <w:rFonts w:ascii="David" w:eastAsiaTheme="minorEastAsia" w:hAnsi="David" w:cs="David"/>
          <w:i/>
          <w:sz w:val="24"/>
          <w:szCs w:val="24"/>
        </w:rPr>
        <w:t>train1</w:t>
      </w:r>
      <w:r>
        <w:rPr>
          <w:rFonts w:ascii="David" w:eastAsiaTheme="minorEastAsia" w:hAnsi="David" w:cs="David" w:hint="cs"/>
          <w:i/>
          <w:sz w:val="24"/>
          <w:szCs w:val="24"/>
          <w:rtl/>
        </w:rPr>
        <w:t xml:space="preserve"> הינו טקסט בעל אופי כלכלי, </w:t>
      </w:r>
      <w:r>
        <w:rPr>
          <w:rFonts w:ascii="David" w:eastAsiaTheme="minorEastAsia" w:hAnsi="David" w:cs="David"/>
          <w:i/>
          <w:sz w:val="24"/>
          <w:szCs w:val="24"/>
        </w:rPr>
        <w:t>test1</w:t>
      </w:r>
      <w:r>
        <w:rPr>
          <w:rFonts w:ascii="David" w:eastAsiaTheme="minorEastAsia" w:hAnsi="David" w:cs="David" w:hint="cs"/>
          <w:i/>
          <w:sz w:val="24"/>
          <w:szCs w:val="24"/>
          <w:rtl/>
        </w:rPr>
        <w:t xml:space="preserve"> בעל אופי של תחבורה אולם מגוון יותר. </w:t>
      </w:r>
      <w:r>
        <w:rPr>
          <w:rFonts w:ascii="David" w:eastAsiaTheme="minorEastAsia" w:hAnsi="David" w:cs="David"/>
          <w:i/>
          <w:sz w:val="24"/>
          <w:szCs w:val="24"/>
        </w:rPr>
        <w:t>Comp1</w:t>
      </w:r>
      <w:r>
        <w:rPr>
          <w:rFonts w:ascii="David" w:eastAsiaTheme="minorEastAsia" w:hAnsi="David" w:cs="David" w:hint="cs"/>
          <w:i/>
          <w:sz w:val="24"/>
          <w:szCs w:val="24"/>
          <w:rtl/>
        </w:rPr>
        <w:t xml:space="preserve"> הינו בעל אופי מגוון אף הוא. אי לכך, </w:t>
      </w:r>
      <w:r w:rsidRPr="001705F6">
        <w:rPr>
          <w:rFonts w:ascii="David" w:eastAsiaTheme="minorEastAsia" w:hAnsi="David" w:cs="David" w:hint="cs"/>
          <w:i/>
          <w:sz w:val="24"/>
          <w:szCs w:val="24"/>
          <w:highlight w:val="yellow"/>
          <w:rtl/>
        </w:rPr>
        <w:t>נעזרנו ב</w:t>
      </w:r>
      <w:r w:rsidR="001705F6" w:rsidRPr="001705F6">
        <w:rPr>
          <w:rFonts w:ascii="David" w:eastAsiaTheme="minorEastAsia" w:hAnsi="David" w:cs="David" w:hint="cs"/>
          <w:i/>
          <w:sz w:val="24"/>
          <w:szCs w:val="24"/>
          <w:highlight w:val="yellow"/>
          <w:rtl/>
        </w:rPr>
        <w:t>-</w:t>
      </w:r>
      <w:r w:rsidRPr="001705F6">
        <w:rPr>
          <w:rFonts w:ascii="David" w:eastAsiaTheme="minorEastAsia" w:hAnsi="David" w:cs="David"/>
          <w:i/>
          <w:sz w:val="24"/>
          <w:szCs w:val="24"/>
          <w:highlight w:val="yellow"/>
        </w:rPr>
        <w:t>train1</w:t>
      </w:r>
      <w:r w:rsidRPr="001705F6">
        <w:rPr>
          <w:rFonts w:ascii="David" w:eastAsiaTheme="minorEastAsia" w:hAnsi="David" w:cs="David" w:hint="cs"/>
          <w:i/>
          <w:sz w:val="24"/>
          <w:szCs w:val="24"/>
          <w:highlight w:val="yellow"/>
          <w:rtl/>
        </w:rPr>
        <w:t xml:space="preserve"> וב</w:t>
      </w:r>
      <w:r w:rsidR="001705F6" w:rsidRPr="001705F6">
        <w:rPr>
          <w:rFonts w:ascii="David" w:eastAsiaTheme="minorEastAsia" w:hAnsi="David" w:cs="David" w:hint="cs"/>
          <w:i/>
          <w:sz w:val="24"/>
          <w:szCs w:val="24"/>
          <w:highlight w:val="yellow"/>
          <w:rtl/>
        </w:rPr>
        <w:t>-</w:t>
      </w:r>
      <w:r w:rsidRPr="001705F6">
        <w:rPr>
          <w:rFonts w:ascii="David" w:eastAsiaTheme="minorEastAsia" w:hAnsi="David" w:cs="David"/>
          <w:i/>
          <w:sz w:val="24"/>
          <w:szCs w:val="24"/>
          <w:highlight w:val="yellow"/>
        </w:rPr>
        <w:t>test1</w:t>
      </w:r>
      <w:r>
        <w:rPr>
          <w:rFonts w:ascii="David" w:eastAsiaTheme="minorEastAsia" w:hAnsi="David" w:cs="David" w:hint="cs"/>
          <w:i/>
          <w:sz w:val="24"/>
          <w:szCs w:val="24"/>
          <w:rtl/>
        </w:rPr>
        <w:t xml:space="preserve"> כדי לאמן את המודל אשר סיווג את הקובץ </w:t>
      </w:r>
      <w:r>
        <w:rPr>
          <w:rFonts w:ascii="David" w:eastAsiaTheme="minorEastAsia" w:hAnsi="David" w:cs="David"/>
          <w:i/>
          <w:sz w:val="24"/>
          <w:szCs w:val="24"/>
        </w:rPr>
        <w:t>comp1</w:t>
      </w:r>
      <w:r>
        <w:rPr>
          <w:rFonts w:ascii="David" w:eastAsiaTheme="minorEastAsia" w:hAnsi="David" w:cs="David" w:hint="cs"/>
          <w:i/>
          <w:sz w:val="24"/>
          <w:szCs w:val="24"/>
          <w:rtl/>
        </w:rPr>
        <w:t xml:space="preserve">. בחרנו לפעול כך כדי לאפשר למודל שלנו להתאמן על קורפוס מגוון, שכן קובץ התחרות מגוון אף הוא. כאמור, מודל 1 שלנו אשר התאמן על </w:t>
      </w:r>
      <w:r>
        <w:rPr>
          <w:rFonts w:ascii="David" w:eastAsiaTheme="minorEastAsia" w:hAnsi="David" w:cs="David"/>
          <w:i/>
          <w:sz w:val="24"/>
          <w:szCs w:val="24"/>
        </w:rPr>
        <w:t>train1</w:t>
      </w:r>
      <w:r>
        <w:rPr>
          <w:rFonts w:ascii="David" w:eastAsiaTheme="minorEastAsia" w:hAnsi="David" w:cs="David" w:hint="cs"/>
          <w:i/>
          <w:sz w:val="24"/>
          <w:szCs w:val="24"/>
          <w:rtl/>
        </w:rPr>
        <w:t>, קיבלנו בקירוב 95% דיוק. בשל השוני בין קורפוס האימון לקורפוס התחרות, אנו מעריכים שנקבל אחוזי דיוק נמוכים במעט.</w:t>
      </w:r>
      <w:r w:rsidR="002F7983">
        <w:rPr>
          <w:rFonts w:ascii="David" w:eastAsiaTheme="minorEastAsia" w:hAnsi="David" w:cs="David" w:hint="cs"/>
          <w:i/>
          <w:sz w:val="24"/>
          <w:szCs w:val="24"/>
          <w:rtl/>
        </w:rPr>
        <w:t xml:space="preserve"> </w:t>
      </w:r>
    </w:p>
    <w:p w14:paraId="7F4E4ED7" w14:textId="61BEB6B1" w:rsidR="00EC38D0" w:rsidRDefault="00EC38D0" w:rsidP="00EC38D0">
      <w:pPr>
        <w:bidi/>
        <w:jc w:val="both"/>
        <w:rPr>
          <w:rFonts w:ascii="David" w:eastAsiaTheme="minorEastAsia" w:hAnsi="David" w:cs="David"/>
          <w:i/>
          <w:sz w:val="24"/>
          <w:szCs w:val="24"/>
          <w:rtl/>
        </w:rPr>
      </w:pPr>
      <w:r>
        <w:rPr>
          <w:rFonts w:ascii="David" w:eastAsiaTheme="minorEastAsia" w:hAnsi="David" w:cs="David" w:hint="cs"/>
          <w:i/>
          <w:sz w:val="24"/>
          <w:szCs w:val="24"/>
          <w:u w:val="single"/>
          <w:rtl/>
        </w:rPr>
        <w:t>מודל 2</w:t>
      </w:r>
    </w:p>
    <w:p w14:paraId="31400F1F" w14:textId="3054B110" w:rsidR="00F8770B" w:rsidRDefault="00330E0E" w:rsidP="00F04E87">
      <w:pPr>
        <w:bidi/>
        <w:jc w:val="both"/>
        <w:rPr>
          <w:rFonts w:ascii="David" w:eastAsiaTheme="minorEastAsia" w:hAnsi="David" w:cs="David"/>
          <w:i/>
          <w:sz w:val="24"/>
          <w:szCs w:val="24"/>
          <w:rtl/>
        </w:rPr>
      </w:pPr>
      <w:r>
        <w:rPr>
          <w:rFonts w:ascii="David" w:eastAsiaTheme="minorEastAsia" w:hAnsi="David" w:cs="David" w:hint="cs"/>
          <w:i/>
          <w:sz w:val="24"/>
          <w:szCs w:val="24"/>
          <w:rtl/>
        </w:rPr>
        <w:t xml:space="preserve">ניסינו לבחון את טקסט זה, ושמנו לב שבניגוד לכל קודמיו, הוא היה בעל אופי </w:t>
      </w:r>
      <w:r w:rsidR="00AB4213">
        <w:rPr>
          <w:rFonts w:ascii="David" w:eastAsiaTheme="minorEastAsia" w:hAnsi="David" w:cs="David" w:hint="cs"/>
          <w:i/>
          <w:sz w:val="24"/>
          <w:szCs w:val="24"/>
          <w:rtl/>
        </w:rPr>
        <w:t>מדעי</w:t>
      </w:r>
      <w:r>
        <w:rPr>
          <w:rFonts w:ascii="David" w:eastAsiaTheme="minorEastAsia" w:hAnsi="David" w:cs="David" w:hint="cs"/>
          <w:i/>
          <w:sz w:val="24"/>
          <w:szCs w:val="24"/>
          <w:rtl/>
        </w:rPr>
        <w:t xml:space="preserve"> יותר. כלומר, שהוא הכיל מספר גדול יחסית של שמות באותיות גדולות ושל מספרים</w:t>
      </w:r>
      <w:r w:rsidR="00AB4213">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לעיתים קרובות אף משולבים זה עם זה. </w:t>
      </w:r>
      <w:r w:rsidR="00AB4213">
        <w:rPr>
          <w:rFonts w:ascii="David" w:eastAsiaTheme="minorEastAsia" w:hAnsi="David" w:cs="David" w:hint="cs"/>
          <w:i/>
          <w:sz w:val="24"/>
          <w:szCs w:val="24"/>
          <w:rtl/>
        </w:rPr>
        <w:t xml:space="preserve">עובדה זו חיזקה את בחירת התכונות שהוספנו מעבר לתכונות שהיו נתונות בתרגיל. </w:t>
      </w:r>
      <w:r w:rsidR="00EC38D0">
        <w:rPr>
          <w:rFonts w:ascii="David" w:eastAsiaTheme="minorEastAsia" w:hAnsi="David" w:cs="David" w:hint="cs"/>
          <w:i/>
          <w:sz w:val="24"/>
          <w:szCs w:val="24"/>
          <w:rtl/>
        </w:rPr>
        <w:t xml:space="preserve">עבור מודל 2 ביצענו הערכת ביצועים באמצעות </w:t>
      </w:r>
      <w:r w:rsidR="00EC38D0">
        <w:rPr>
          <w:rFonts w:ascii="David" w:eastAsiaTheme="minorEastAsia" w:hAnsi="David" w:cs="David"/>
          <w:i/>
          <w:sz w:val="24"/>
          <w:szCs w:val="24"/>
        </w:rPr>
        <w:t>k-folds cross validation</w:t>
      </w:r>
      <w:r w:rsidR="00EC38D0">
        <w:rPr>
          <w:rFonts w:ascii="David" w:eastAsiaTheme="minorEastAsia" w:hAnsi="David" w:cs="David" w:hint="cs"/>
          <w:i/>
          <w:sz w:val="24"/>
          <w:szCs w:val="24"/>
          <w:rtl/>
        </w:rPr>
        <w:t xml:space="preserve">. בשיטה זו, המידע בקבוצת האימון ובקבוצת ההערכה מגיע מפילוג דומה. אמנם הן </w:t>
      </w:r>
      <w:r w:rsidR="00EC38D0">
        <w:rPr>
          <w:rFonts w:ascii="David" w:eastAsiaTheme="minorEastAsia" w:hAnsi="David" w:cs="David"/>
          <w:i/>
          <w:sz w:val="24"/>
          <w:szCs w:val="24"/>
        </w:rPr>
        <w:t>train2</w:t>
      </w:r>
      <w:r w:rsidR="00EC38D0">
        <w:rPr>
          <w:rFonts w:ascii="David" w:eastAsiaTheme="minorEastAsia" w:hAnsi="David" w:cs="David" w:hint="cs"/>
          <w:i/>
          <w:sz w:val="24"/>
          <w:szCs w:val="24"/>
          <w:rtl/>
        </w:rPr>
        <w:t xml:space="preserve"> והן </w:t>
      </w:r>
      <w:r w:rsidR="00EC38D0">
        <w:rPr>
          <w:rFonts w:ascii="David" w:eastAsiaTheme="minorEastAsia" w:hAnsi="David" w:cs="David"/>
          <w:i/>
          <w:sz w:val="24"/>
          <w:szCs w:val="24"/>
        </w:rPr>
        <w:t>comp2</w:t>
      </w:r>
      <w:r w:rsidR="00EC38D0">
        <w:rPr>
          <w:rFonts w:ascii="David" w:eastAsiaTheme="minorEastAsia" w:hAnsi="David" w:cs="David" w:hint="cs"/>
          <w:i/>
          <w:sz w:val="24"/>
          <w:szCs w:val="24"/>
          <w:rtl/>
        </w:rPr>
        <w:t xml:space="preserve"> עוסקים בתחומים דומים, אנו מניחים שעדיין קיים שוני באופי הפילוג של הקבצים השונים, לכן נצפה לקבל תוצאות נמוכות במקצת מאלו שקיבלנו בעת הערכת הביצועים (91.2%)</w:t>
      </w:r>
      <w:r w:rsidR="00B54BDE">
        <w:rPr>
          <w:rFonts w:ascii="David" w:eastAsiaTheme="minorEastAsia" w:hAnsi="David" w:cs="David" w:hint="cs"/>
          <w:i/>
          <w:sz w:val="24"/>
          <w:szCs w:val="24"/>
          <w:rtl/>
        </w:rPr>
        <w:t>.</w:t>
      </w:r>
      <w:r>
        <w:rPr>
          <w:rFonts w:ascii="David" w:eastAsiaTheme="minorEastAsia" w:hAnsi="David" w:cs="David"/>
          <w:i/>
          <w:sz w:val="24"/>
          <w:szCs w:val="24"/>
          <w:rtl/>
        </w:rPr>
        <w:br/>
      </w:r>
    </w:p>
    <w:p w14:paraId="0869F85D" w14:textId="0D1A930C" w:rsidR="001F6424" w:rsidRPr="005E608B" w:rsidRDefault="00B54BDE" w:rsidP="005E608B">
      <w:pPr>
        <w:bidi/>
        <w:jc w:val="both"/>
        <w:rPr>
          <w:rFonts w:ascii="David" w:eastAsiaTheme="minorEastAsia" w:hAnsi="David" w:cs="David"/>
          <w:i/>
          <w:sz w:val="24"/>
          <w:szCs w:val="24"/>
        </w:rPr>
      </w:pPr>
      <w:r>
        <w:rPr>
          <w:rFonts w:ascii="David" w:eastAsiaTheme="minorEastAsia" w:hAnsi="David" w:cs="David" w:hint="cs"/>
          <w:b/>
          <w:bCs/>
          <w:i/>
          <w:sz w:val="24"/>
          <w:szCs w:val="24"/>
          <w:u w:val="single"/>
          <w:rtl/>
        </w:rPr>
        <w:t xml:space="preserve">חלוקת </w:t>
      </w:r>
      <w:r w:rsidRPr="000556B2">
        <w:rPr>
          <w:rFonts w:ascii="David" w:eastAsiaTheme="minorEastAsia" w:hAnsi="David" w:cs="David" w:hint="cs"/>
          <w:b/>
          <w:bCs/>
          <w:i/>
          <w:sz w:val="24"/>
          <w:szCs w:val="24"/>
          <w:u w:val="single"/>
          <w:rtl/>
        </w:rPr>
        <w:t>העבודה</w:t>
      </w:r>
      <w:r w:rsidR="000556B2">
        <w:rPr>
          <w:rFonts w:ascii="David" w:eastAsiaTheme="minorEastAsia" w:hAnsi="David" w:cs="David" w:hint="cs"/>
          <w:i/>
          <w:sz w:val="24"/>
          <w:szCs w:val="24"/>
          <w:rtl/>
        </w:rPr>
        <w:t xml:space="preserve"> - </w:t>
      </w:r>
      <w:r w:rsidRPr="000556B2">
        <w:rPr>
          <w:rFonts w:ascii="David" w:eastAsiaTheme="minorEastAsia" w:hAnsi="David" w:cs="David" w:hint="cs"/>
          <w:i/>
          <w:sz w:val="24"/>
          <w:szCs w:val="24"/>
          <w:rtl/>
        </w:rPr>
        <w:t>עבדנו</w:t>
      </w:r>
      <w:r>
        <w:rPr>
          <w:rFonts w:ascii="David" w:eastAsiaTheme="minorEastAsia" w:hAnsi="David" w:cs="David" w:hint="cs"/>
          <w:i/>
          <w:sz w:val="24"/>
          <w:szCs w:val="24"/>
          <w:rtl/>
        </w:rPr>
        <w:t xml:space="preserve"> יחדיו בשיתוף פעולה מלא, ללא חלוקת עבודה.</w:t>
      </w:r>
    </w:p>
    <w:sectPr w:rsidR="001F6424" w:rsidRPr="005E608B" w:rsidSect="00A90A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ir belder">
    <w15:presenceInfo w15:providerId="Windows Live" w15:userId="a3e67b775066d4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AE"/>
    <w:rsid w:val="0004339C"/>
    <w:rsid w:val="000556B2"/>
    <w:rsid w:val="000B05E1"/>
    <w:rsid w:val="000C7BA5"/>
    <w:rsid w:val="001243F9"/>
    <w:rsid w:val="00141880"/>
    <w:rsid w:val="001705F6"/>
    <w:rsid w:val="00186D78"/>
    <w:rsid w:val="0019165E"/>
    <w:rsid w:val="001C6E01"/>
    <w:rsid w:val="001E2B92"/>
    <w:rsid w:val="001F6424"/>
    <w:rsid w:val="002332C4"/>
    <w:rsid w:val="0028186D"/>
    <w:rsid w:val="002B038A"/>
    <w:rsid w:val="002F7983"/>
    <w:rsid w:val="00330E0E"/>
    <w:rsid w:val="00366F60"/>
    <w:rsid w:val="00373839"/>
    <w:rsid w:val="00395257"/>
    <w:rsid w:val="003A081E"/>
    <w:rsid w:val="003E4032"/>
    <w:rsid w:val="0043582E"/>
    <w:rsid w:val="00503F90"/>
    <w:rsid w:val="005474CF"/>
    <w:rsid w:val="005566A5"/>
    <w:rsid w:val="00594F6D"/>
    <w:rsid w:val="005D293A"/>
    <w:rsid w:val="005E608B"/>
    <w:rsid w:val="006B3E2F"/>
    <w:rsid w:val="006F20CE"/>
    <w:rsid w:val="007C402E"/>
    <w:rsid w:val="007F6BA6"/>
    <w:rsid w:val="00823A7E"/>
    <w:rsid w:val="00863F20"/>
    <w:rsid w:val="00885EF3"/>
    <w:rsid w:val="00890CEB"/>
    <w:rsid w:val="008B3C37"/>
    <w:rsid w:val="008D4DC2"/>
    <w:rsid w:val="008E7DAE"/>
    <w:rsid w:val="00911AA7"/>
    <w:rsid w:val="0093223B"/>
    <w:rsid w:val="009458B4"/>
    <w:rsid w:val="00982D38"/>
    <w:rsid w:val="009B2AEB"/>
    <w:rsid w:val="00A02C4D"/>
    <w:rsid w:val="00A1440F"/>
    <w:rsid w:val="00A701D7"/>
    <w:rsid w:val="00A90A98"/>
    <w:rsid w:val="00AB4213"/>
    <w:rsid w:val="00B26D13"/>
    <w:rsid w:val="00B54BDE"/>
    <w:rsid w:val="00B5588B"/>
    <w:rsid w:val="00B84552"/>
    <w:rsid w:val="00BA1436"/>
    <w:rsid w:val="00BC0D25"/>
    <w:rsid w:val="00C13C4E"/>
    <w:rsid w:val="00C33A77"/>
    <w:rsid w:val="00C8753A"/>
    <w:rsid w:val="00CB58BD"/>
    <w:rsid w:val="00CE1867"/>
    <w:rsid w:val="00D028CE"/>
    <w:rsid w:val="00D31DE3"/>
    <w:rsid w:val="00D35473"/>
    <w:rsid w:val="00D35F3A"/>
    <w:rsid w:val="00D60328"/>
    <w:rsid w:val="00D71E7E"/>
    <w:rsid w:val="00D83F11"/>
    <w:rsid w:val="00DB003D"/>
    <w:rsid w:val="00DD5F72"/>
    <w:rsid w:val="00E004BD"/>
    <w:rsid w:val="00E20F16"/>
    <w:rsid w:val="00E52317"/>
    <w:rsid w:val="00E745E5"/>
    <w:rsid w:val="00EC38D0"/>
    <w:rsid w:val="00F04E87"/>
    <w:rsid w:val="00F12B48"/>
    <w:rsid w:val="00F215B9"/>
    <w:rsid w:val="00F31156"/>
    <w:rsid w:val="00F8770B"/>
    <w:rsid w:val="00FA6F16"/>
    <w:rsid w:val="00FC08AC"/>
    <w:rsid w:val="00FD13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538F"/>
  <w15:chartTrackingRefBased/>
  <w15:docId w15:val="{11C7B732-1491-4F67-B464-741E13FD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5EF3"/>
    <w:rPr>
      <w:color w:val="808080"/>
    </w:rPr>
  </w:style>
  <w:style w:type="table" w:styleId="TableGrid">
    <w:name w:val="Table Grid"/>
    <w:basedOn w:val="TableNormal"/>
    <w:uiPriority w:val="39"/>
    <w:rsid w:val="00A9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1210</Words>
  <Characters>6899</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amir belder</cp:lastModifiedBy>
  <cp:revision>3</cp:revision>
  <dcterms:created xsi:type="dcterms:W3CDTF">2020-05-15T09:41:00Z</dcterms:created>
  <dcterms:modified xsi:type="dcterms:W3CDTF">2020-05-15T09:42:00Z</dcterms:modified>
</cp:coreProperties>
</file>